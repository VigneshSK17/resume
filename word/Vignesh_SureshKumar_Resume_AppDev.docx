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C655" w14:textId="529DE466" w:rsidR="00B013C5" w:rsidRPr="00650002" w:rsidRDefault="007E66AC" w:rsidP="002203DC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ajorHAnsi" w:hAnsiTheme="majorHAnsi" w:cs="Calibri"/>
          <w:sz w:val="40"/>
          <w:szCs w:val="40"/>
          <w:lang w:val="pt-BR"/>
        </w:rPr>
      </w:pPr>
      <w:r>
        <w:rPr>
          <w:rFonts w:asciiTheme="majorHAnsi" w:hAnsiTheme="majorHAnsi" w:cs="Calibri"/>
          <w:sz w:val="40"/>
          <w:szCs w:val="40"/>
          <w:lang w:val="pt-BR"/>
        </w:rPr>
        <w:t>Vignesh Suresh Kumar</w:t>
      </w:r>
    </w:p>
    <w:p w14:paraId="6B45E89B" w14:textId="47F06F5E" w:rsidR="0008066B" w:rsidRPr="00187944" w:rsidRDefault="00570309" w:rsidP="007E66A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ajorHAnsi" w:hAnsiTheme="majorHAnsi" w:cs="Calibri"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>(</w:t>
      </w:r>
      <w:r w:rsidR="007E66AC">
        <w:rPr>
          <w:rFonts w:asciiTheme="majorHAnsi" w:hAnsiTheme="majorHAnsi" w:cs="Calibri"/>
          <w:sz w:val="21"/>
          <w:szCs w:val="21"/>
        </w:rPr>
        <w:t>470</w:t>
      </w:r>
      <w:r>
        <w:rPr>
          <w:rFonts w:asciiTheme="majorHAnsi" w:hAnsiTheme="majorHAnsi" w:cs="Calibri"/>
          <w:sz w:val="21"/>
          <w:szCs w:val="21"/>
        </w:rPr>
        <w:t xml:space="preserve">) </w:t>
      </w:r>
      <w:r w:rsidR="007E66AC">
        <w:rPr>
          <w:rFonts w:asciiTheme="majorHAnsi" w:hAnsiTheme="majorHAnsi" w:cs="Calibri"/>
          <w:sz w:val="21"/>
          <w:szCs w:val="21"/>
        </w:rPr>
        <w:t>217</w:t>
      </w:r>
      <w:r>
        <w:rPr>
          <w:rFonts w:asciiTheme="majorHAnsi" w:hAnsiTheme="majorHAnsi" w:cs="Calibri"/>
          <w:sz w:val="21"/>
          <w:szCs w:val="21"/>
        </w:rPr>
        <w:t>-</w:t>
      </w:r>
      <w:r w:rsidR="007E66AC">
        <w:rPr>
          <w:rFonts w:asciiTheme="majorHAnsi" w:hAnsiTheme="majorHAnsi" w:cs="Calibri"/>
          <w:sz w:val="21"/>
          <w:szCs w:val="21"/>
        </w:rPr>
        <w:t>1987</w:t>
      </w:r>
      <w:r>
        <w:rPr>
          <w:rFonts w:asciiTheme="majorHAnsi" w:hAnsiTheme="majorHAnsi" w:cs="Calibri"/>
          <w:sz w:val="21"/>
          <w:szCs w:val="21"/>
        </w:rPr>
        <w:t xml:space="preserve"> </w:t>
      </w:r>
      <w:r w:rsidR="00066E9C" w:rsidRPr="00187944">
        <w:rPr>
          <w:rFonts w:asciiTheme="majorHAnsi" w:hAnsiTheme="majorHAnsi" w:cs="Calibri"/>
          <w:sz w:val="21"/>
          <w:szCs w:val="21"/>
        </w:rPr>
        <w:t>|</w:t>
      </w:r>
      <w:r w:rsidR="00303A8A" w:rsidRPr="00187944">
        <w:rPr>
          <w:rFonts w:asciiTheme="majorHAnsi" w:hAnsiTheme="majorHAnsi" w:cs="Calibri"/>
          <w:sz w:val="21"/>
          <w:szCs w:val="21"/>
        </w:rPr>
        <w:t xml:space="preserve"> </w:t>
      </w:r>
      <w:hyperlink r:id="rId8" w:history="1">
        <w:r w:rsidR="007E66AC">
          <w:rPr>
            <w:rFonts w:asciiTheme="majorHAnsi" w:hAnsiTheme="majorHAnsi" w:cs="Calibri"/>
            <w:sz w:val="21"/>
            <w:szCs w:val="21"/>
          </w:rPr>
          <w:t>vignesh.sureshkumar@gatech.edu</w:t>
        </w:r>
      </w:hyperlink>
      <w:r w:rsidR="003768EB" w:rsidRPr="00187944">
        <w:rPr>
          <w:rFonts w:asciiTheme="majorHAnsi" w:hAnsiTheme="majorHAnsi" w:cs="Calibri"/>
          <w:sz w:val="21"/>
          <w:szCs w:val="21"/>
        </w:rPr>
        <w:t xml:space="preserve"> </w:t>
      </w:r>
      <w:r w:rsidR="00187944" w:rsidRPr="00187944">
        <w:rPr>
          <w:rFonts w:asciiTheme="majorHAnsi" w:hAnsiTheme="majorHAnsi" w:cs="Calibri"/>
          <w:sz w:val="21"/>
          <w:szCs w:val="21"/>
        </w:rPr>
        <w:t xml:space="preserve">| </w:t>
      </w:r>
      <w:hyperlink r:id="rId9" w:history="1">
        <w:r w:rsidR="00F037AB">
          <w:rPr>
            <w:rFonts w:asciiTheme="majorHAnsi" w:hAnsiTheme="majorHAnsi" w:cs="Calibri"/>
            <w:sz w:val="21"/>
            <w:szCs w:val="21"/>
          </w:rPr>
          <w:t>linkedin.com/in/vigneshsk1</w:t>
        </w:r>
      </w:hyperlink>
      <w:r w:rsidR="007E66AC">
        <w:rPr>
          <w:rFonts w:asciiTheme="majorHAnsi" w:hAnsiTheme="majorHAnsi" w:cs="Calibri"/>
          <w:sz w:val="21"/>
          <w:szCs w:val="21"/>
        </w:rPr>
        <w:t xml:space="preserve"> </w:t>
      </w:r>
      <w:r w:rsidR="00650002">
        <w:rPr>
          <w:rFonts w:asciiTheme="majorHAnsi" w:hAnsiTheme="majorHAnsi" w:cs="Calibri"/>
          <w:sz w:val="21"/>
          <w:szCs w:val="21"/>
        </w:rPr>
        <w:t xml:space="preserve">| </w:t>
      </w:r>
      <w:hyperlink r:id="rId10" w:history="1">
        <w:r w:rsidR="000B5FD7" w:rsidRPr="000B5FD7">
          <w:rPr>
            <w:rFonts w:asciiTheme="majorHAnsi" w:hAnsiTheme="majorHAnsi" w:cs="Calibri"/>
            <w:sz w:val="21"/>
            <w:szCs w:val="21"/>
          </w:rPr>
          <w:t>github.com/vigneshsk17</w:t>
        </w:r>
      </w:hyperlink>
    </w:p>
    <w:p w14:paraId="42B6F8B6" w14:textId="77777777" w:rsidR="00CF4564" w:rsidRPr="00187944" w:rsidRDefault="00CF4564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ajorHAnsi" w:hAnsiTheme="majorHAnsi" w:cs="Calibri"/>
        </w:rPr>
      </w:pPr>
    </w:p>
    <w:p w14:paraId="0CF0D16B" w14:textId="11C97CBE" w:rsidR="00AF0162" w:rsidRPr="00D32F15" w:rsidRDefault="004C7DA7" w:rsidP="00D32F1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ajorHAnsi" w:hAnsiTheme="majorHAnsi" w:cs="Calibri"/>
          <w:b/>
          <w:iCs/>
          <w:sz w:val="21"/>
          <w:szCs w:val="21"/>
          <w:u w:val="single"/>
        </w:rPr>
      </w:pPr>
      <w:r w:rsidRPr="00187944">
        <w:rPr>
          <w:rFonts w:asciiTheme="majorHAnsi" w:hAnsiTheme="majorHAnsi" w:cs="Calibri"/>
          <w:b/>
          <w:iCs/>
          <w:u w:val="single"/>
        </w:rPr>
        <w:t>Education</w:t>
      </w:r>
      <w:r w:rsidR="00B7232B" w:rsidRPr="00187944">
        <w:rPr>
          <w:rFonts w:asciiTheme="majorHAnsi" w:hAnsiTheme="majorHAnsi" w:cs="Calibri"/>
          <w:b/>
          <w:iCs/>
          <w:sz w:val="21"/>
          <w:szCs w:val="21"/>
          <w:u w:val="single"/>
        </w:rPr>
        <w:tab/>
      </w:r>
      <w:r w:rsidR="00B7232B" w:rsidRPr="00187944">
        <w:rPr>
          <w:rFonts w:asciiTheme="majorHAnsi" w:hAnsiTheme="majorHAnsi" w:cs="Calibri"/>
          <w:b/>
          <w:iCs/>
          <w:sz w:val="21"/>
          <w:szCs w:val="21"/>
          <w:u w:val="single"/>
        </w:rPr>
        <w:tab/>
      </w:r>
      <w:r w:rsidR="00B7232B" w:rsidRPr="00187944">
        <w:rPr>
          <w:rFonts w:asciiTheme="majorHAnsi" w:hAnsiTheme="majorHAnsi" w:cs="Calibri"/>
          <w:b/>
          <w:iCs/>
          <w:sz w:val="21"/>
          <w:szCs w:val="21"/>
          <w:u w:val="single"/>
        </w:rPr>
        <w:tab/>
      </w:r>
      <w:r w:rsidR="00B91815" w:rsidRPr="00187944">
        <w:rPr>
          <w:rFonts w:asciiTheme="majorHAnsi" w:hAnsiTheme="majorHAnsi" w:cs="Calibri"/>
          <w:b/>
          <w:iCs/>
          <w:sz w:val="21"/>
          <w:szCs w:val="21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4145"/>
        <w:gridCol w:w="1250"/>
        <w:tblGridChange w:id="0">
          <w:tblGrid>
            <w:gridCol w:w="5395"/>
            <w:gridCol w:w="3425"/>
            <w:gridCol w:w="1970"/>
          </w:tblGrid>
        </w:tblGridChange>
      </w:tblGrid>
      <w:tr w:rsidR="00D32F15" w14:paraId="0C0DE2EB" w14:textId="77777777" w:rsidTr="00D32F15">
        <w:tc>
          <w:tcPr>
            <w:tcW w:w="5395" w:type="dxa"/>
          </w:tcPr>
          <w:p w14:paraId="1F358279" w14:textId="7C25DAA1" w:rsidR="00D32F15" w:rsidRDefault="00D32F15" w:rsidP="00650002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rPr>
                <w:rFonts w:asciiTheme="majorHAnsi" w:hAnsiTheme="majorHAnsi" w:cs="Calibri"/>
                <w:iCs/>
                <w:sz w:val="21"/>
                <w:szCs w:val="21"/>
              </w:rPr>
            </w:pPr>
            <w:r w:rsidRPr="00187944"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Georgia Institute of Technology </w:t>
            </w:r>
          </w:p>
        </w:tc>
        <w:tc>
          <w:tcPr>
            <w:tcW w:w="5395" w:type="dxa"/>
            <w:gridSpan w:val="2"/>
          </w:tcPr>
          <w:p w14:paraId="62DB2456" w14:textId="7A88F0D6" w:rsidR="00DF3498" w:rsidRPr="00F037AB" w:rsidRDefault="00E0052F" w:rsidP="00DF349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jc w:val="right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 xml:space="preserve">Expected Graduation: </w:t>
            </w:r>
            <w:r w:rsidR="00D32F15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May 202</w:t>
            </w:r>
            <w:r w:rsidR="00DF3498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6</w:t>
            </w:r>
          </w:p>
        </w:tc>
      </w:tr>
      <w:tr w:rsidR="00D32F15" w14:paraId="3F0C4945" w14:textId="77777777" w:rsidTr="00644A15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PrExChange w:id="1" w:author="Suresh Kumar, Vignesh" w:date="2024-07-18T12:28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Ex>
          </w:tblPrExChange>
        </w:tblPrEx>
        <w:trPr>
          <w:trHeight w:val="144"/>
          <w:trPrChange w:id="2" w:author="Suresh Kumar, Vignesh" w:date="2024-07-18T12:28:00Z">
            <w:trPr>
              <w:trHeight w:val="297"/>
            </w:trPr>
          </w:trPrChange>
        </w:trPr>
        <w:tc>
          <w:tcPr>
            <w:tcW w:w="9540" w:type="dxa"/>
            <w:gridSpan w:val="2"/>
            <w:tcPrChange w:id="3" w:author="Suresh Kumar, Vignesh" w:date="2024-07-18T12:28:00Z">
              <w:tcPr>
                <w:tcW w:w="8820" w:type="dxa"/>
                <w:gridSpan w:val="2"/>
              </w:tcPr>
            </w:tcPrChange>
          </w:tcPr>
          <w:p w14:paraId="22EF74E1" w14:textId="06887D0A" w:rsidR="00D32F15" w:rsidRDefault="00D32F1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rPr>
                <w:rFonts w:asciiTheme="majorHAnsi" w:hAnsiTheme="majorHAnsi" w:cs="Calibri"/>
                <w:iCs/>
                <w:sz w:val="21"/>
                <w:szCs w:val="21"/>
              </w:rPr>
              <w:pPrChange w:id="4" w:author="Suresh Kumar, Vignesh" w:date="2024-06-22T19:46:00Z">
                <w:pPr>
                  <w:tabs>
                    <w:tab w:val="left" w:pos="360"/>
                    <w:tab w:val="left" w:pos="1440"/>
                    <w:tab w:val="left" w:pos="5760"/>
                    <w:tab w:val="left" w:pos="7920"/>
                    <w:tab w:val="right" w:pos="11340"/>
                  </w:tabs>
                  <w:spacing w:line="276" w:lineRule="auto"/>
                </w:pPr>
              </w:pPrChange>
            </w:pPr>
            <w:r w:rsidRPr="00187944">
              <w:rPr>
                <w:rFonts w:asciiTheme="majorHAnsi" w:hAnsiTheme="majorHAnsi" w:cs="Calibri"/>
                <w:iCs/>
                <w:sz w:val="21"/>
                <w:szCs w:val="21"/>
              </w:rPr>
              <w:t xml:space="preserve">Bachelor of Science in </w:t>
            </w:r>
            <w:r>
              <w:rPr>
                <w:rFonts w:asciiTheme="majorHAnsi" w:hAnsiTheme="majorHAnsi" w:cs="Calibri"/>
                <w:iCs/>
                <w:sz w:val="21"/>
                <w:szCs w:val="21"/>
              </w:rPr>
              <w:t>Computer Science</w:t>
            </w:r>
            <w:r w:rsidRPr="00187944">
              <w:rPr>
                <w:rFonts w:asciiTheme="majorHAnsi" w:hAnsiTheme="majorHAnsi" w:cs="Calibri"/>
                <w:iCs/>
                <w:sz w:val="21"/>
                <w:szCs w:val="21"/>
              </w:rPr>
              <w:t xml:space="preserve">, </w:t>
            </w:r>
            <w:r w:rsidR="002425BE">
              <w:rPr>
                <w:rFonts w:asciiTheme="majorHAnsi" w:hAnsiTheme="majorHAnsi" w:cs="Calibri"/>
                <w:iCs/>
                <w:sz w:val="21"/>
                <w:szCs w:val="21"/>
              </w:rPr>
              <w:t>Minor in Business Leadership</w:t>
            </w:r>
          </w:p>
          <w:p w14:paraId="52113008" w14:textId="164EA2F4" w:rsidR="00F037AB" w:rsidRDefault="00F037AB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ind w:left="360"/>
              <w:rPr>
                <w:rFonts w:asciiTheme="majorHAnsi" w:hAnsiTheme="majorHAnsi" w:cs="Calibri"/>
                <w:i/>
                <w:sz w:val="21"/>
                <w:szCs w:val="21"/>
              </w:rPr>
              <w:pPrChange w:id="5" w:author="Suresh Kumar, Vignesh" w:date="2024-06-22T19:46:00Z">
                <w:pPr>
                  <w:tabs>
                    <w:tab w:val="left" w:pos="360"/>
                    <w:tab w:val="left" w:pos="1440"/>
                    <w:tab w:val="left" w:pos="5760"/>
                    <w:tab w:val="left" w:pos="7920"/>
                    <w:tab w:val="right" w:pos="11340"/>
                  </w:tabs>
                  <w:spacing w:line="276" w:lineRule="auto"/>
                  <w:ind w:left="360"/>
                </w:pPr>
              </w:pPrChange>
            </w:pPr>
            <w:r>
              <w:rPr>
                <w:rFonts w:asciiTheme="majorHAnsi" w:hAnsiTheme="majorHAnsi" w:cs="Calibri"/>
                <w:i/>
                <w:sz w:val="21"/>
                <w:szCs w:val="21"/>
              </w:rPr>
              <w:t>Courses</w:t>
            </w:r>
            <w:r>
              <w:rPr>
                <w:rFonts w:asciiTheme="majorHAnsi" w:hAnsiTheme="majorHAnsi" w:cs="Calibri"/>
                <w:iCs/>
                <w:sz w:val="21"/>
                <w:szCs w:val="21"/>
              </w:rPr>
              <w:t xml:space="preserve">: Data Structures &amp; Algorithms, Java OOP, Systems Programming, </w:t>
            </w:r>
            <w:r w:rsidR="00DD14C3">
              <w:rPr>
                <w:rFonts w:asciiTheme="majorHAnsi" w:hAnsiTheme="majorHAnsi" w:cs="Calibri"/>
                <w:iCs/>
                <w:sz w:val="21"/>
                <w:szCs w:val="21"/>
              </w:rPr>
              <w:t xml:space="preserve">Android </w:t>
            </w:r>
            <w:r>
              <w:rPr>
                <w:rFonts w:asciiTheme="majorHAnsi" w:hAnsiTheme="majorHAnsi" w:cs="Calibri"/>
                <w:iCs/>
                <w:sz w:val="21"/>
                <w:szCs w:val="21"/>
              </w:rPr>
              <w:t>Object Design</w:t>
            </w:r>
          </w:p>
          <w:p w14:paraId="0BC70586" w14:textId="6DF1BBF9" w:rsidR="00D97B7E" w:rsidRPr="00F037AB" w:rsidRDefault="00F037AB" w:rsidP="00F037AB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360"/>
              <w:rPr>
                <w:rFonts w:asciiTheme="majorHAnsi" w:hAnsiTheme="majorHAnsi" w:cs="Calibri"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i/>
                <w:sz w:val="21"/>
                <w:szCs w:val="21"/>
              </w:rPr>
              <w:t>Awards</w:t>
            </w:r>
            <w:r w:rsidRPr="00F037AB">
              <w:rPr>
                <w:rFonts w:asciiTheme="majorHAnsi" w:hAnsiTheme="majorHAnsi" w:cs="Calibri"/>
                <w:iCs/>
                <w:sz w:val="21"/>
                <w:szCs w:val="21"/>
              </w:rPr>
              <w:t>: ADP Henry Taub Scholarship</w:t>
            </w:r>
            <w:r w:rsidR="004F0D5F">
              <w:rPr>
                <w:rFonts w:asciiTheme="majorHAnsi" w:hAnsiTheme="majorHAnsi" w:cs="Calibri"/>
                <w:iCs/>
                <w:sz w:val="21"/>
                <w:szCs w:val="21"/>
              </w:rPr>
              <w:t xml:space="preserve"> | </w:t>
            </w:r>
            <w:r>
              <w:rPr>
                <w:rFonts w:asciiTheme="majorHAnsi" w:hAnsiTheme="majorHAnsi" w:cs="Calibri"/>
                <w:i/>
                <w:sz w:val="21"/>
                <w:szCs w:val="21"/>
              </w:rPr>
              <w:t xml:space="preserve">GPA: </w:t>
            </w:r>
            <w:r>
              <w:rPr>
                <w:rFonts w:asciiTheme="majorHAnsi" w:hAnsiTheme="majorHAnsi" w:cs="Calibri"/>
                <w:iCs/>
                <w:sz w:val="21"/>
                <w:szCs w:val="21"/>
              </w:rPr>
              <w:t>3.9/4.0</w:t>
            </w:r>
          </w:p>
        </w:tc>
        <w:tc>
          <w:tcPr>
            <w:tcW w:w="1250" w:type="dxa"/>
            <w:tcPrChange w:id="6" w:author="Suresh Kumar, Vignesh" w:date="2024-07-18T12:28:00Z">
              <w:tcPr>
                <w:tcW w:w="1970" w:type="dxa"/>
              </w:tcPr>
            </w:tcPrChange>
          </w:tcPr>
          <w:p w14:paraId="6D2BA956" w14:textId="7FD79319" w:rsidR="00D32F15" w:rsidRDefault="00DF3498" w:rsidP="00D32F1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jc w:val="right"/>
              <w:rPr>
                <w:rFonts w:asciiTheme="majorHAnsi" w:hAnsiTheme="majorHAnsi" w:cs="Calibri"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iCs/>
                <w:sz w:val="21"/>
                <w:szCs w:val="21"/>
              </w:rPr>
              <w:t>Atlanta, GA</w:t>
            </w:r>
          </w:p>
        </w:tc>
      </w:tr>
    </w:tbl>
    <w:p w14:paraId="1AAF4534" w14:textId="29910ED1" w:rsidR="004C7DA7" w:rsidRPr="00650002" w:rsidRDefault="004C7DA7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ajorHAnsi" w:hAnsiTheme="majorHAnsi" w:cs="Calibri"/>
          <w:iCs/>
          <w:sz w:val="10"/>
          <w:szCs w:val="10"/>
        </w:rPr>
      </w:pPr>
    </w:p>
    <w:p w14:paraId="62788F6D" w14:textId="5F4C2940" w:rsidR="001C17F4" w:rsidRPr="00D32F15" w:rsidRDefault="00017436" w:rsidP="00D32F1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ajorHAnsi" w:hAnsiTheme="majorHAnsi" w:cs="Calibri"/>
          <w:b/>
          <w:iCs/>
          <w:u w:val="single"/>
        </w:rPr>
      </w:pPr>
      <w:r w:rsidRPr="00187944">
        <w:rPr>
          <w:rFonts w:asciiTheme="majorHAnsi" w:hAnsiTheme="majorHAnsi" w:cs="Calibri"/>
          <w:b/>
          <w:iCs/>
          <w:u w:val="single"/>
        </w:rPr>
        <w:t>E</w:t>
      </w:r>
      <w:r w:rsidR="00D20E45" w:rsidRPr="00187944">
        <w:rPr>
          <w:rFonts w:asciiTheme="majorHAnsi" w:hAnsiTheme="majorHAnsi" w:cs="Calibri"/>
          <w:b/>
          <w:iCs/>
          <w:u w:val="single"/>
        </w:rPr>
        <w:t>xperience</w:t>
      </w:r>
      <w:r w:rsidR="005D6147" w:rsidRPr="00187944">
        <w:rPr>
          <w:rFonts w:asciiTheme="majorHAnsi" w:hAnsiTheme="majorHAnsi" w:cs="Calibri"/>
          <w:b/>
          <w:iCs/>
          <w:u w:val="single"/>
        </w:rPr>
        <w:tab/>
      </w:r>
      <w:r w:rsidR="005D6147" w:rsidRPr="00187944">
        <w:rPr>
          <w:rFonts w:asciiTheme="majorHAnsi" w:hAnsiTheme="majorHAnsi" w:cs="Calibri"/>
          <w:b/>
          <w:iCs/>
          <w:u w:val="single"/>
        </w:rPr>
        <w:tab/>
      </w:r>
      <w:r w:rsidR="005D6147" w:rsidRPr="00187944">
        <w:rPr>
          <w:rFonts w:asciiTheme="majorHAnsi" w:hAnsiTheme="majorHAnsi" w:cs="Calibri"/>
          <w:b/>
          <w:iCs/>
          <w:u w:val="single"/>
        </w:rPr>
        <w:tab/>
      </w:r>
      <w:r w:rsidR="00B91815" w:rsidRPr="00187944">
        <w:rPr>
          <w:rFonts w:asciiTheme="majorHAnsi" w:hAnsiTheme="majorHAnsi" w:cs="Calibri"/>
          <w:b/>
          <w:iCs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32F15" w14:paraId="7C431B00" w14:textId="77777777" w:rsidTr="00D32F15">
        <w:tc>
          <w:tcPr>
            <w:tcW w:w="5395" w:type="dxa"/>
          </w:tcPr>
          <w:p w14:paraId="38BDB32C" w14:textId="39D2EB8E" w:rsidR="00D32F15" w:rsidRPr="00F037AB" w:rsidRDefault="00240443" w:rsidP="00D32F1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rPr>
                <w:rFonts w:asciiTheme="majorHAnsi" w:hAnsiTheme="majorHAnsi" w:cs="Calibri"/>
                <w:b/>
                <w:bCs/>
                <w:sz w:val="21"/>
                <w:szCs w:val="21"/>
              </w:rPr>
            </w:pPr>
            <w:r>
              <w:rPr>
                <w:rFonts w:asciiTheme="majorHAnsi" w:hAnsiTheme="majorHAnsi" w:cs="Calibri"/>
                <w:b/>
                <w:bCs/>
                <w:sz w:val="21"/>
                <w:szCs w:val="21"/>
              </w:rPr>
              <w:t xml:space="preserve">Meta </w:t>
            </w:r>
            <w:ins w:id="7" w:author="Suresh Kumar, Vignesh" w:date="2024-07-14T17:40:00Z">
              <w:r w:rsidR="00581030">
                <w:rPr>
                  <w:rFonts w:asciiTheme="majorHAnsi" w:hAnsiTheme="majorHAnsi" w:cs="Calibri"/>
                  <w:b/>
                  <w:bCs/>
                  <w:sz w:val="21"/>
                  <w:szCs w:val="21"/>
                </w:rPr>
                <w:t>&amp;</w:t>
              </w:r>
            </w:ins>
            <w:del w:id="8" w:author="Suresh Kumar, Vignesh" w:date="2024-07-14T17:40:00Z">
              <w:r w:rsidDel="00581030">
                <w:rPr>
                  <w:rFonts w:asciiTheme="majorHAnsi" w:hAnsiTheme="majorHAnsi" w:cs="Calibri"/>
                  <w:b/>
                  <w:bCs/>
                  <w:sz w:val="21"/>
                  <w:szCs w:val="21"/>
                </w:rPr>
                <w:delText>x</w:delText>
              </w:r>
            </w:del>
            <w:r>
              <w:rPr>
                <w:rFonts w:asciiTheme="majorHAnsi" w:hAnsiTheme="majorHAnsi" w:cs="Calibri"/>
                <w:b/>
                <w:bCs/>
                <w:sz w:val="21"/>
                <w:szCs w:val="21"/>
              </w:rPr>
              <w:t xml:space="preserve"> M</w:t>
            </w:r>
            <w:ins w:id="9" w:author="Suresh Kumar, Vignesh" w:date="2024-06-29T22:36:00Z">
              <w:r w:rsidR="001B509A">
                <w:rPr>
                  <w:rFonts w:asciiTheme="majorHAnsi" w:hAnsiTheme="majorHAnsi" w:cs="Calibri"/>
                  <w:b/>
                  <w:bCs/>
                  <w:sz w:val="21"/>
                  <w:szCs w:val="21"/>
                </w:rPr>
                <w:t>ajor League Hacking</w:t>
              </w:r>
            </w:ins>
            <w:del w:id="10" w:author="Suresh Kumar, Vignesh" w:date="2024-06-29T22:36:00Z">
              <w:r w:rsidDel="001B509A">
                <w:rPr>
                  <w:rFonts w:asciiTheme="majorHAnsi" w:hAnsiTheme="majorHAnsi" w:cs="Calibri"/>
                  <w:b/>
                  <w:bCs/>
                  <w:sz w:val="21"/>
                  <w:szCs w:val="21"/>
                </w:rPr>
                <w:delText>LH Fellowship</w:delText>
              </w:r>
            </w:del>
          </w:p>
        </w:tc>
        <w:tc>
          <w:tcPr>
            <w:tcW w:w="5395" w:type="dxa"/>
          </w:tcPr>
          <w:p w14:paraId="608F808A" w14:textId="4F7A8966" w:rsidR="00D32F15" w:rsidRPr="00D32F15" w:rsidRDefault="00E10AC3" w:rsidP="00D32F1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ind w:left="-107" w:firstLine="107"/>
              <w:jc w:val="right"/>
              <w:rPr>
                <w:rFonts w:asciiTheme="majorHAnsi" w:hAnsiTheme="majorHAnsi" w:cs="Calibri"/>
                <w:b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June</w:t>
            </w:r>
            <w:r w:rsidR="00A64009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 xml:space="preserve"> 202</w:t>
            </w: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4</w:t>
            </w:r>
            <w:r w:rsidR="00D32F15" w:rsidRPr="00187944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 xml:space="preserve"> – </w:t>
            </w:r>
            <w:r w:rsidR="00A64009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Present</w:t>
            </w:r>
          </w:p>
        </w:tc>
      </w:tr>
      <w:tr w:rsidR="00D32F15" w14:paraId="25A97EF8" w14:textId="77777777" w:rsidTr="00D32F15">
        <w:tc>
          <w:tcPr>
            <w:tcW w:w="5395" w:type="dxa"/>
          </w:tcPr>
          <w:p w14:paraId="356FCC48" w14:textId="72FB0244" w:rsidR="00D32F15" w:rsidRDefault="00DC0247" w:rsidP="00A64009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360" w:hanging="360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ins w:id="11" w:author="Suresh Kumar, Vignesh" w:date="2024-07-06T16:50:00Z">
              <w:r>
                <w:rPr>
                  <w:rFonts w:asciiTheme="majorHAnsi" w:hAnsiTheme="majorHAnsi" w:cs="Calibri"/>
                  <w:bCs/>
                  <w:sz w:val="21"/>
                  <w:szCs w:val="21"/>
                </w:rPr>
                <w:t xml:space="preserve">Production </w:t>
              </w:r>
            </w:ins>
            <w:del w:id="12" w:author="Suresh Kumar, Vignesh" w:date="2024-07-06T16:50:00Z">
              <w:r w:rsidR="00240443" w:rsidDel="00DC0247">
                <w:rPr>
                  <w:rFonts w:asciiTheme="majorHAnsi" w:hAnsiTheme="majorHAnsi" w:cs="Calibri"/>
                  <w:bCs/>
                  <w:sz w:val="21"/>
                  <w:szCs w:val="21"/>
                </w:rPr>
                <w:delText xml:space="preserve">Site Reliability </w:delText>
              </w:r>
            </w:del>
            <w:r w:rsidR="00240443">
              <w:rPr>
                <w:rFonts w:asciiTheme="majorHAnsi" w:hAnsiTheme="majorHAnsi" w:cs="Calibri"/>
                <w:bCs/>
                <w:sz w:val="21"/>
                <w:szCs w:val="21"/>
              </w:rPr>
              <w:t>Engineer Intern</w:t>
            </w:r>
          </w:p>
        </w:tc>
        <w:tc>
          <w:tcPr>
            <w:tcW w:w="5395" w:type="dxa"/>
          </w:tcPr>
          <w:p w14:paraId="1CFCB49C" w14:textId="75E811A4" w:rsidR="00D32F15" w:rsidRDefault="00A64009" w:rsidP="00D32F1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jc w:val="right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del w:id="13" w:author="Suresh Kumar, Vignesh" w:date="2024-06-22T19:47:00Z">
              <w:r w:rsidDel="00AB7C79">
                <w:rPr>
                  <w:rFonts w:asciiTheme="majorHAnsi" w:hAnsiTheme="majorHAnsi" w:cs="Calibri"/>
                  <w:bCs/>
                  <w:iCs/>
                  <w:sz w:val="21"/>
                  <w:szCs w:val="21"/>
                </w:rPr>
                <w:delText>Atlanta, GA</w:delText>
              </w:r>
            </w:del>
          </w:p>
        </w:tc>
      </w:tr>
    </w:tbl>
    <w:p w14:paraId="5CC69A88" w14:textId="0B6D10AB" w:rsidR="00240443" w:rsidRPr="00240443" w:rsidRDefault="00E10AC3" w:rsidP="00582A0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ins w:id="14" w:author="Suresh Kumar, Vignesh" w:date="2024-06-22T19:38:00Z">
        <w:r>
          <w:rPr>
            <w:rFonts w:asciiTheme="majorHAnsi" w:hAnsiTheme="majorHAnsi" w:cs="Calibri"/>
            <w:iCs/>
            <w:sz w:val="21"/>
            <w:szCs w:val="21"/>
          </w:rPr>
          <w:t xml:space="preserve">Developing </w:t>
        </w:r>
      </w:ins>
      <w:del w:id="15" w:author="Suresh Kumar, Vignesh" w:date="2024-06-22T19:38:00Z">
        <w:r w:rsidDel="00E10AC3">
          <w:rPr>
            <w:rFonts w:asciiTheme="majorHAnsi" w:hAnsiTheme="majorHAnsi" w:cs="Calibri"/>
            <w:iCs/>
            <w:sz w:val="21"/>
            <w:szCs w:val="21"/>
          </w:rPr>
          <w:delText xml:space="preserve">Mentorship </w:delText>
        </w:r>
      </w:del>
      <w:ins w:id="16" w:author="Suresh Kumar, Vignesh" w:date="2024-06-22T19:38:00Z">
        <w:r>
          <w:rPr>
            <w:rFonts w:asciiTheme="majorHAnsi" w:hAnsiTheme="majorHAnsi" w:cs="Calibri"/>
            <w:iCs/>
            <w:sz w:val="21"/>
            <w:szCs w:val="21"/>
          </w:rPr>
          <w:t>real-world projects utilizing relev</w:t>
        </w:r>
      </w:ins>
      <w:ins w:id="17" w:author="Suresh Kumar, Vignesh" w:date="2024-06-22T19:39:00Z">
        <w:r>
          <w:rPr>
            <w:rFonts w:asciiTheme="majorHAnsi" w:hAnsiTheme="majorHAnsi" w:cs="Calibri"/>
            <w:iCs/>
            <w:sz w:val="21"/>
            <w:szCs w:val="21"/>
          </w:rPr>
          <w:t xml:space="preserve">ant </w:t>
        </w:r>
      </w:ins>
      <w:ins w:id="18" w:author="Suresh Kumar, Vignesh" w:date="2024-07-08T10:51:00Z">
        <w:r w:rsidR="00877F24">
          <w:rPr>
            <w:rFonts w:asciiTheme="majorHAnsi" w:hAnsiTheme="majorHAnsi" w:cs="Calibri"/>
            <w:iCs/>
            <w:sz w:val="21"/>
            <w:szCs w:val="21"/>
          </w:rPr>
          <w:t>SWE and SRE</w:t>
        </w:r>
      </w:ins>
      <w:ins w:id="19" w:author="Suresh Kumar, Vignesh" w:date="2024-06-22T19:39:00Z">
        <w:r>
          <w:rPr>
            <w:rFonts w:asciiTheme="majorHAnsi" w:hAnsiTheme="majorHAnsi" w:cs="Calibri"/>
            <w:iCs/>
            <w:sz w:val="21"/>
            <w:szCs w:val="21"/>
          </w:rPr>
          <w:t xml:space="preserve"> skills with mentorship from Meta engineers.</w:t>
        </w:r>
      </w:ins>
      <w:del w:id="20" w:author="Suresh Kumar, Vignesh" w:date="2024-06-22T19:38:00Z">
        <w:r w:rsidDel="00E10AC3">
          <w:rPr>
            <w:rFonts w:asciiTheme="majorHAnsi" w:hAnsiTheme="majorHAnsi" w:cs="Calibri"/>
            <w:iCs/>
            <w:sz w:val="21"/>
            <w:szCs w:val="21"/>
          </w:rPr>
          <w:delText xml:space="preserve">from Meta </w:delText>
        </w:r>
      </w:del>
    </w:p>
    <w:p w14:paraId="1C3A9139" w14:textId="5C6246FC" w:rsidR="00EF44FF" w:rsidRPr="00EF44FF" w:rsidRDefault="00E07C9D" w:rsidP="00582A0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del w:id="21" w:author="Suresh Kumar, Vignesh" w:date="2024-06-22T19:39:00Z">
        <w:r w:rsidDel="00E10AC3">
          <w:rPr>
            <w:rFonts w:asciiTheme="majorHAnsi" w:hAnsiTheme="majorHAnsi" w:cs="Calibri"/>
            <w:iCs/>
            <w:sz w:val="21"/>
            <w:szCs w:val="21"/>
          </w:rPr>
          <w:delText>Develop</w:delText>
        </w:r>
        <w:r w:rsidR="000C6697" w:rsidDel="00E10AC3">
          <w:rPr>
            <w:rFonts w:asciiTheme="majorHAnsi" w:hAnsiTheme="majorHAnsi" w:cs="Calibri"/>
            <w:iCs/>
            <w:sz w:val="21"/>
            <w:szCs w:val="21"/>
          </w:rPr>
          <w:delText>ing</w:delText>
        </w:r>
        <w:r w:rsidDel="00E10AC3">
          <w:rPr>
            <w:rFonts w:asciiTheme="majorHAnsi" w:hAnsiTheme="majorHAnsi" w:cs="Calibri"/>
            <w:iCs/>
            <w:sz w:val="21"/>
            <w:szCs w:val="21"/>
          </w:rPr>
          <w:delText xml:space="preserve"> </w:delText>
        </w:r>
      </w:del>
      <w:ins w:id="22" w:author="Suresh Kumar, Vignesh" w:date="2024-06-22T19:40:00Z">
        <w:r w:rsidR="00E10AC3">
          <w:rPr>
            <w:rFonts w:asciiTheme="majorHAnsi" w:hAnsiTheme="majorHAnsi" w:cs="Calibri"/>
            <w:iCs/>
            <w:sz w:val="21"/>
            <w:szCs w:val="21"/>
          </w:rPr>
          <w:t xml:space="preserve">Enrolled in 12-week hands-on curriculum covering </w:t>
        </w:r>
      </w:ins>
      <w:ins w:id="23" w:author="Suresh Kumar, Vignesh" w:date="2024-07-06T16:50:00Z">
        <w:r w:rsidR="007339A5">
          <w:rPr>
            <w:rFonts w:asciiTheme="majorHAnsi" w:hAnsiTheme="majorHAnsi" w:cs="Calibri"/>
            <w:iCs/>
            <w:sz w:val="21"/>
            <w:szCs w:val="21"/>
          </w:rPr>
          <w:t xml:space="preserve">key </w:t>
        </w:r>
      </w:ins>
      <w:ins w:id="24" w:author="Suresh Kumar, Vignesh" w:date="2024-07-08T10:51:00Z">
        <w:r w:rsidR="00877F24">
          <w:rPr>
            <w:rFonts w:asciiTheme="majorHAnsi" w:hAnsiTheme="majorHAnsi" w:cs="Calibri"/>
            <w:iCs/>
            <w:sz w:val="21"/>
            <w:szCs w:val="21"/>
          </w:rPr>
          <w:t xml:space="preserve">SRE </w:t>
        </w:r>
      </w:ins>
      <w:ins w:id="25" w:author="Suresh Kumar, Vignesh" w:date="2024-06-22T19:40:00Z">
        <w:r w:rsidR="00E10AC3">
          <w:rPr>
            <w:rFonts w:asciiTheme="majorHAnsi" w:hAnsiTheme="majorHAnsi" w:cs="Calibri"/>
            <w:iCs/>
            <w:sz w:val="21"/>
            <w:szCs w:val="21"/>
          </w:rPr>
          <w:t>concepts</w:t>
        </w:r>
      </w:ins>
      <w:ins w:id="26" w:author="Suresh Kumar, Vignesh" w:date="2024-06-22T19:45:00Z">
        <w:r w:rsidR="00AB7C79">
          <w:rPr>
            <w:rFonts w:asciiTheme="majorHAnsi" w:hAnsiTheme="majorHAnsi" w:cs="Calibri"/>
            <w:iCs/>
            <w:sz w:val="21"/>
            <w:szCs w:val="21"/>
          </w:rPr>
          <w:t xml:space="preserve">, augmented </w:t>
        </w:r>
      </w:ins>
      <w:ins w:id="27" w:author="Suresh Kumar, Vignesh" w:date="2024-06-22T19:40:00Z">
        <w:r w:rsidR="00E10AC3">
          <w:rPr>
            <w:rFonts w:asciiTheme="majorHAnsi" w:hAnsiTheme="majorHAnsi" w:cs="Calibri"/>
            <w:iCs/>
            <w:sz w:val="21"/>
            <w:szCs w:val="21"/>
          </w:rPr>
          <w:t xml:space="preserve">by </w:t>
        </w:r>
      </w:ins>
      <w:ins w:id="28" w:author="Suresh Kumar, Vignesh" w:date="2024-06-22T19:41:00Z">
        <w:r w:rsidR="00E10AC3">
          <w:rPr>
            <w:rFonts w:asciiTheme="majorHAnsi" w:hAnsiTheme="majorHAnsi" w:cs="Calibri"/>
            <w:iCs/>
            <w:sz w:val="21"/>
            <w:szCs w:val="21"/>
          </w:rPr>
          <w:t>events led by industry experts</w:t>
        </w:r>
      </w:ins>
      <w:del w:id="29" w:author="Suresh Kumar, Vignesh" w:date="2024-06-22T19:39:00Z">
        <w:r w:rsidDel="00E10AC3">
          <w:rPr>
            <w:rFonts w:asciiTheme="majorHAnsi" w:hAnsiTheme="majorHAnsi" w:cs="Calibri"/>
            <w:iCs/>
            <w:sz w:val="21"/>
            <w:szCs w:val="21"/>
          </w:rPr>
          <w:delText>a Graph Neural Network for</w:delText>
        </w:r>
        <w:r w:rsidR="00A9442E" w:rsidDel="00E10AC3">
          <w:rPr>
            <w:rFonts w:asciiTheme="majorHAnsi" w:hAnsiTheme="majorHAnsi" w:cs="Calibri"/>
            <w:iCs/>
            <w:sz w:val="21"/>
            <w:szCs w:val="21"/>
          </w:rPr>
          <w:delText xml:space="preserve"> </w:delText>
        </w:r>
        <w:r w:rsidR="00A9442E" w:rsidRPr="00E15C95" w:rsidDel="00E10AC3">
          <w:rPr>
            <w:rFonts w:asciiTheme="majorHAnsi" w:hAnsiTheme="majorHAnsi" w:cs="Calibri"/>
            <w:b/>
            <w:bCs/>
            <w:iCs/>
            <w:sz w:val="21"/>
            <w:szCs w:val="21"/>
          </w:rPr>
          <w:delText>&lt;1 second</w:delText>
        </w:r>
        <w:r w:rsidRPr="00E15C95" w:rsidDel="00E10AC3">
          <w:rPr>
            <w:rFonts w:asciiTheme="majorHAnsi" w:hAnsiTheme="majorHAnsi" w:cs="Calibri"/>
            <w:b/>
            <w:bCs/>
            <w:iCs/>
            <w:sz w:val="21"/>
            <w:szCs w:val="21"/>
          </w:rPr>
          <w:delText xml:space="preserve"> compression</w:delText>
        </w:r>
        <w:r w:rsidDel="00E10AC3">
          <w:rPr>
            <w:rFonts w:asciiTheme="majorHAnsi" w:hAnsiTheme="majorHAnsi" w:cs="Calibri"/>
            <w:iCs/>
            <w:sz w:val="21"/>
            <w:szCs w:val="21"/>
          </w:rPr>
          <w:delText xml:space="preserve"> of volumetric data while </w:delText>
        </w:r>
        <w:r w:rsidR="00A9442E" w:rsidDel="00E10AC3">
          <w:rPr>
            <w:rFonts w:asciiTheme="majorHAnsi" w:hAnsiTheme="majorHAnsi" w:cs="Calibri"/>
            <w:iCs/>
            <w:sz w:val="21"/>
            <w:szCs w:val="21"/>
          </w:rPr>
          <w:delText xml:space="preserve">reducing </w:delText>
        </w:r>
        <w:r w:rsidDel="00E10AC3">
          <w:rPr>
            <w:rFonts w:asciiTheme="majorHAnsi" w:hAnsiTheme="majorHAnsi" w:cs="Calibri"/>
            <w:iCs/>
            <w:sz w:val="21"/>
            <w:szCs w:val="21"/>
          </w:rPr>
          <w:delText>dimensionality</w:delText>
        </w:r>
      </w:del>
      <w:r w:rsidR="00A9442E">
        <w:rPr>
          <w:rFonts w:asciiTheme="majorHAnsi" w:hAnsiTheme="majorHAnsi" w:cs="Calibri"/>
          <w:iCs/>
          <w:sz w:val="21"/>
          <w:szCs w:val="21"/>
        </w:rPr>
        <w:t>.</w:t>
      </w:r>
    </w:p>
    <w:p w14:paraId="50BB8F0B" w14:textId="23504BD3" w:rsidR="00650002" w:rsidRPr="000C1B9D" w:rsidRDefault="00AB7C79" w:rsidP="00582A0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ins w:id="30" w:author="Suresh Kumar, Vignesh" w:date="2024-06-22T20:42:00Z"/>
          <w:rFonts w:asciiTheme="majorHAnsi" w:hAnsiTheme="majorHAnsi" w:cs="Calibri"/>
          <w:iCs/>
          <w:sz w:val="21"/>
          <w:szCs w:val="21"/>
        </w:rPr>
      </w:pPr>
      <w:ins w:id="31" w:author="Suresh Kumar, Vignesh" w:date="2024-06-22T19:45:00Z">
        <w:r>
          <w:rPr>
            <w:rFonts w:asciiTheme="majorHAnsi" w:hAnsiTheme="majorHAnsi" w:cs="Calibri"/>
            <w:sz w:val="21"/>
            <w:szCs w:val="21"/>
          </w:rPr>
          <w:t>Working</w:t>
        </w:r>
      </w:ins>
      <w:ins w:id="32" w:author="Suresh Kumar, Vignesh" w:date="2024-06-22T19:41:00Z">
        <w:r w:rsidR="00E10AC3">
          <w:rPr>
            <w:rFonts w:asciiTheme="majorHAnsi" w:hAnsiTheme="majorHAnsi" w:cs="Calibri"/>
            <w:sz w:val="21"/>
            <w:szCs w:val="21"/>
          </w:rPr>
          <w:t xml:space="preserve"> with 10+ interns to cre</w:t>
        </w:r>
      </w:ins>
      <w:ins w:id="33" w:author="Suresh Kumar, Vignesh" w:date="2024-06-22T19:42:00Z">
        <w:r w:rsidR="00E10AC3">
          <w:rPr>
            <w:rFonts w:asciiTheme="majorHAnsi" w:hAnsiTheme="majorHAnsi" w:cs="Calibri"/>
            <w:sz w:val="21"/>
            <w:szCs w:val="21"/>
          </w:rPr>
          <w:t xml:space="preserve">ate a thoroughly developed </w:t>
        </w:r>
      </w:ins>
      <w:ins w:id="34" w:author="Suresh Kumar, Vignesh" w:date="2024-06-22T19:43:00Z">
        <w:r>
          <w:rPr>
            <w:rFonts w:asciiTheme="majorHAnsi" w:hAnsiTheme="majorHAnsi" w:cs="Calibri"/>
            <w:sz w:val="21"/>
            <w:szCs w:val="21"/>
          </w:rPr>
          <w:t>portfolio utilizing industry best practices and services</w:t>
        </w:r>
      </w:ins>
      <w:del w:id="35" w:author="Suresh Kumar, Vignesh" w:date="2024-06-22T19:41:00Z">
        <w:r w:rsidR="00A9442E" w:rsidDel="00E10AC3">
          <w:rPr>
            <w:rFonts w:asciiTheme="majorHAnsi" w:hAnsiTheme="majorHAnsi" w:cs="Calibri"/>
            <w:sz w:val="21"/>
            <w:szCs w:val="21"/>
          </w:rPr>
          <w:delText xml:space="preserve">Working with a </w:delText>
        </w:r>
        <w:r w:rsidR="00A23C43" w:rsidDel="00E10AC3">
          <w:rPr>
            <w:rFonts w:asciiTheme="majorHAnsi" w:hAnsiTheme="majorHAnsi" w:cs="Calibri"/>
            <w:sz w:val="21"/>
            <w:szCs w:val="21"/>
          </w:rPr>
          <w:delText>cross-functional</w:delText>
        </w:r>
        <w:r w:rsidR="00A9442E" w:rsidDel="00E10AC3">
          <w:rPr>
            <w:rFonts w:asciiTheme="majorHAnsi" w:hAnsiTheme="majorHAnsi" w:cs="Calibri"/>
            <w:sz w:val="21"/>
            <w:szCs w:val="21"/>
          </w:rPr>
          <w:delText xml:space="preserve"> team of researchers to design </w:delText>
        </w:r>
        <w:r w:rsidR="000C6697" w:rsidDel="00E10AC3">
          <w:rPr>
            <w:rFonts w:asciiTheme="majorHAnsi" w:hAnsiTheme="majorHAnsi" w:cs="Calibri"/>
            <w:b/>
            <w:bCs/>
            <w:sz w:val="21"/>
            <w:szCs w:val="21"/>
          </w:rPr>
          <w:delText>cutting-edge</w:delText>
        </w:r>
        <w:r w:rsidR="00A9442E" w:rsidRPr="00E15C95" w:rsidDel="00E10AC3">
          <w:rPr>
            <w:rFonts w:asciiTheme="majorHAnsi" w:hAnsiTheme="majorHAnsi" w:cs="Calibri"/>
            <w:b/>
            <w:bCs/>
            <w:sz w:val="21"/>
            <w:szCs w:val="21"/>
          </w:rPr>
          <w:delText xml:space="preserve"> ML models</w:delText>
        </w:r>
        <w:r w:rsidR="00A9442E" w:rsidDel="00E10AC3">
          <w:rPr>
            <w:rFonts w:asciiTheme="majorHAnsi" w:hAnsiTheme="majorHAnsi" w:cs="Calibri"/>
            <w:sz w:val="21"/>
            <w:szCs w:val="21"/>
          </w:rPr>
          <w:delText xml:space="preserve"> for quantum chemistry</w:delText>
        </w:r>
      </w:del>
      <w:r w:rsidR="00A9442E">
        <w:rPr>
          <w:rFonts w:asciiTheme="majorHAnsi" w:hAnsiTheme="majorHAnsi" w:cs="Calibri"/>
          <w:sz w:val="21"/>
          <w:szCs w:val="21"/>
        </w:rPr>
        <w:t>.</w:t>
      </w:r>
    </w:p>
    <w:p w14:paraId="01BD8D8A" w14:textId="313DFA17" w:rsidR="000C1B9D" w:rsidRPr="00240443" w:rsidDel="000C1B9D" w:rsidRDefault="000C1B9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/>
        <w:rPr>
          <w:del w:id="36" w:author="Suresh Kumar, Vignesh" w:date="2024-06-22T20:42:00Z"/>
          <w:rFonts w:asciiTheme="majorHAnsi" w:hAnsiTheme="majorHAnsi" w:cs="Calibri"/>
          <w:iCs/>
          <w:sz w:val="21"/>
          <w:szCs w:val="21"/>
        </w:rPr>
        <w:pPrChange w:id="37" w:author="Suresh Kumar, Vignesh" w:date="2024-06-22T20:42:00Z">
          <w:pPr>
            <w:numPr>
              <w:numId w:val="14"/>
            </w:numPr>
            <w:tabs>
              <w:tab w:val="left" w:pos="360"/>
              <w:tab w:val="left" w:pos="1440"/>
              <w:tab w:val="num" w:pos="2160"/>
              <w:tab w:val="left" w:pos="5760"/>
              <w:tab w:val="left" w:pos="7920"/>
              <w:tab w:val="right" w:pos="10800"/>
            </w:tabs>
            <w:spacing w:line="300" w:lineRule="auto"/>
            <w:ind w:left="144" w:hanging="360"/>
          </w:pPr>
        </w:pPrChange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40443" w14:paraId="2F626637" w14:textId="77777777" w:rsidTr="00704193">
        <w:tc>
          <w:tcPr>
            <w:tcW w:w="5395" w:type="dxa"/>
          </w:tcPr>
          <w:p w14:paraId="5CE933E6" w14:textId="77777777" w:rsidR="00240443" w:rsidRPr="00F037AB" w:rsidRDefault="00240443" w:rsidP="00704193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rPr>
                <w:rFonts w:asciiTheme="majorHAnsi" w:hAnsiTheme="majorHAnsi" w:cs="Calibri"/>
                <w:b/>
                <w:bCs/>
                <w:sz w:val="21"/>
                <w:szCs w:val="21"/>
              </w:rPr>
            </w:pPr>
            <w:r>
              <w:rPr>
                <w:rFonts w:asciiTheme="majorHAnsi" w:hAnsiTheme="majorHAnsi" w:cs="Calibri"/>
                <w:b/>
                <w:bCs/>
                <w:sz w:val="21"/>
                <w:szCs w:val="21"/>
              </w:rPr>
              <w:t>Machine Learning Research Intern</w:t>
            </w:r>
          </w:p>
        </w:tc>
        <w:tc>
          <w:tcPr>
            <w:tcW w:w="5395" w:type="dxa"/>
          </w:tcPr>
          <w:p w14:paraId="7978EE7F" w14:textId="77777777" w:rsidR="00240443" w:rsidRPr="00D32F15" w:rsidRDefault="00240443" w:rsidP="00704193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ind w:left="-107" w:firstLine="107"/>
              <w:jc w:val="right"/>
              <w:rPr>
                <w:rFonts w:asciiTheme="majorHAnsi" w:hAnsiTheme="majorHAnsi" w:cs="Calibri"/>
                <w:b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September 2023</w:t>
            </w:r>
            <w:r w:rsidRPr="00187944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 xml:space="preserve"> – </w:t>
            </w: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Present</w:t>
            </w:r>
          </w:p>
        </w:tc>
      </w:tr>
      <w:tr w:rsidR="00240443" w14:paraId="33CC33E6" w14:textId="77777777" w:rsidTr="00704193">
        <w:tc>
          <w:tcPr>
            <w:tcW w:w="5395" w:type="dxa"/>
          </w:tcPr>
          <w:p w14:paraId="6CF80AFE" w14:textId="77777777" w:rsidR="00240443" w:rsidRDefault="00240443" w:rsidP="00704193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360" w:hanging="360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bCs/>
                <w:sz w:val="21"/>
                <w:szCs w:val="21"/>
              </w:rPr>
              <w:t>Fung Group</w:t>
            </w:r>
          </w:p>
        </w:tc>
        <w:tc>
          <w:tcPr>
            <w:tcW w:w="5395" w:type="dxa"/>
          </w:tcPr>
          <w:p w14:paraId="02CAA943" w14:textId="77777777" w:rsidR="00240443" w:rsidRDefault="00240443" w:rsidP="00704193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jc w:val="right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>Atlanta, GA</w:t>
            </w:r>
          </w:p>
        </w:tc>
      </w:tr>
    </w:tbl>
    <w:p w14:paraId="3BEFE01D" w14:textId="77777777" w:rsidR="00240443" w:rsidRPr="00650002" w:rsidRDefault="00240443" w:rsidP="00240443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 xml:space="preserve">Implemented a custom variant of the SZ3 framework to compress datasets by </w:t>
      </w:r>
      <w:r w:rsidRPr="00E43457">
        <w:rPr>
          <w:rFonts w:asciiTheme="majorHAnsi" w:hAnsiTheme="majorHAnsi" w:cs="Calibri"/>
          <w:sz w:val="21"/>
          <w:szCs w:val="21"/>
          <w:rPrChange w:id="38" w:author="Suresh Kumar, Vignesh" w:date="2024-07-09T11:39:00Z">
            <w:rPr>
              <w:rFonts w:asciiTheme="majorHAnsi" w:hAnsiTheme="majorHAnsi" w:cs="Calibri"/>
              <w:b/>
              <w:bCs/>
              <w:sz w:val="21"/>
              <w:szCs w:val="21"/>
            </w:rPr>
          </w:rPrChange>
        </w:rPr>
        <w:t>50x</w:t>
      </w:r>
      <w:r>
        <w:rPr>
          <w:rFonts w:asciiTheme="majorHAnsi" w:hAnsiTheme="majorHAnsi" w:cs="Calibri"/>
          <w:sz w:val="21"/>
          <w:szCs w:val="21"/>
        </w:rPr>
        <w:t xml:space="preserve"> with minimal error margin.</w:t>
      </w:r>
    </w:p>
    <w:p w14:paraId="7C75960B" w14:textId="77777777" w:rsidR="00240443" w:rsidRPr="00EF44FF" w:rsidRDefault="00240443" w:rsidP="00240443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iCs/>
          <w:sz w:val="21"/>
          <w:szCs w:val="21"/>
        </w:rPr>
        <w:t xml:space="preserve">Developing a Graph Neural Network for </w:t>
      </w:r>
      <w:r w:rsidRPr="00E43457">
        <w:rPr>
          <w:rFonts w:asciiTheme="majorHAnsi" w:hAnsiTheme="majorHAnsi" w:cs="Calibri"/>
          <w:iCs/>
          <w:sz w:val="21"/>
          <w:szCs w:val="21"/>
          <w:rPrChange w:id="39" w:author="Suresh Kumar, Vignesh" w:date="2024-07-09T11:39:00Z">
            <w:rPr>
              <w:rFonts w:asciiTheme="majorHAnsi" w:hAnsiTheme="majorHAnsi" w:cs="Calibri"/>
              <w:b/>
              <w:bCs/>
              <w:iCs/>
              <w:sz w:val="21"/>
              <w:szCs w:val="21"/>
            </w:rPr>
          </w:rPrChange>
        </w:rPr>
        <w:t>&lt;1 second compression</w:t>
      </w:r>
      <w:r>
        <w:rPr>
          <w:rFonts w:asciiTheme="majorHAnsi" w:hAnsiTheme="majorHAnsi" w:cs="Calibri"/>
          <w:iCs/>
          <w:sz w:val="21"/>
          <w:szCs w:val="21"/>
        </w:rPr>
        <w:t xml:space="preserve"> of volumetric data while reducing dimensionality.</w:t>
      </w:r>
    </w:p>
    <w:p w14:paraId="460A1836" w14:textId="77777777" w:rsidR="00240443" w:rsidRPr="0065198C" w:rsidRDefault="00240443" w:rsidP="00240443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 xml:space="preserve">Working with a cross-functional team of researchers to design </w:t>
      </w:r>
      <w:r w:rsidRPr="00E43457">
        <w:rPr>
          <w:rFonts w:asciiTheme="majorHAnsi" w:hAnsiTheme="majorHAnsi" w:cs="Calibri"/>
          <w:sz w:val="21"/>
          <w:szCs w:val="21"/>
          <w:rPrChange w:id="40" w:author="Suresh Kumar, Vignesh" w:date="2024-07-09T11:39:00Z">
            <w:rPr>
              <w:rFonts w:asciiTheme="majorHAnsi" w:hAnsiTheme="majorHAnsi" w:cs="Calibri"/>
              <w:b/>
              <w:bCs/>
              <w:sz w:val="21"/>
              <w:szCs w:val="21"/>
            </w:rPr>
          </w:rPrChange>
        </w:rPr>
        <w:t>cutting-edge ML models</w:t>
      </w:r>
      <w:r>
        <w:rPr>
          <w:rFonts w:asciiTheme="majorHAnsi" w:hAnsiTheme="majorHAnsi" w:cs="Calibri"/>
          <w:sz w:val="21"/>
          <w:szCs w:val="21"/>
        </w:rPr>
        <w:t xml:space="preserve"> for quantum chemistry.</w:t>
      </w:r>
    </w:p>
    <w:p w14:paraId="0AEBF09C" w14:textId="187A45E0" w:rsidR="0065198C" w:rsidRPr="0065198C" w:rsidRDefault="0065198C" w:rsidP="006519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ajorHAnsi" w:hAnsiTheme="majorHAnsi" w:cs="Calibri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5198C" w14:paraId="0DC49536" w14:textId="77777777" w:rsidTr="00636C0F">
        <w:tc>
          <w:tcPr>
            <w:tcW w:w="5395" w:type="dxa"/>
          </w:tcPr>
          <w:p w14:paraId="50D1A032" w14:textId="19EF8BA4" w:rsidR="0065198C" w:rsidRDefault="00F037AB" w:rsidP="00636C0F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>Robotics Enginee</w:t>
            </w:r>
            <w:ins w:id="41" w:author="Suresh Kumar, Vignesh" w:date="2024-07-14T17:42:00Z">
              <w:r w:rsidR="00CA048E">
                <w:rPr>
                  <w:rFonts w:asciiTheme="majorHAnsi" w:hAnsiTheme="majorHAnsi" w:cs="Calibri"/>
                  <w:b/>
                  <w:iCs/>
                  <w:sz w:val="21"/>
                  <w:szCs w:val="21"/>
                </w:rPr>
                <w:t>r</w:t>
              </w:r>
            </w:ins>
            <w:del w:id="42" w:author="Suresh Kumar, Vignesh" w:date="2024-07-14T17:42:00Z">
              <w:r w:rsidDel="00CA048E">
                <w:rPr>
                  <w:rFonts w:asciiTheme="majorHAnsi" w:hAnsiTheme="majorHAnsi" w:cs="Calibri"/>
                  <w:b/>
                  <w:iCs/>
                  <w:sz w:val="21"/>
                  <w:szCs w:val="21"/>
                </w:rPr>
                <w:delText>r</w:delText>
              </w:r>
              <w:r w:rsidR="00A23C43" w:rsidDel="00CA048E">
                <w:rPr>
                  <w:rFonts w:asciiTheme="majorHAnsi" w:hAnsiTheme="majorHAnsi" w:cs="Calibri"/>
                  <w:b/>
                  <w:iCs/>
                  <w:sz w:val="21"/>
                  <w:szCs w:val="21"/>
                </w:rPr>
                <w:delText>ing</w:delText>
              </w:r>
            </w:del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 Intern</w:t>
            </w:r>
          </w:p>
        </w:tc>
        <w:tc>
          <w:tcPr>
            <w:tcW w:w="5395" w:type="dxa"/>
          </w:tcPr>
          <w:p w14:paraId="14FB7502" w14:textId="1E5E6342" w:rsidR="0065198C" w:rsidRPr="00D32F15" w:rsidRDefault="00A64009" w:rsidP="00636C0F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ind w:left="-107" w:firstLine="107"/>
              <w:jc w:val="right"/>
              <w:rPr>
                <w:rFonts w:asciiTheme="majorHAnsi" w:hAnsiTheme="majorHAnsi" w:cs="Calibri"/>
                <w:b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August 2023</w:t>
            </w:r>
            <w:r w:rsidR="0065198C" w:rsidRPr="00187944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 xml:space="preserve"> –</w:t>
            </w: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 xml:space="preserve"> Present</w:t>
            </w:r>
          </w:p>
        </w:tc>
      </w:tr>
      <w:tr w:rsidR="0065198C" w14:paraId="7E6807C0" w14:textId="77777777" w:rsidTr="00636C0F">
        <w:tc>
          <w:tcPr>
            <w:tcW w:w="5395" w:type="dxa"/>
          </w:tcPr>
          <w:p w14:paraId="499CF708" w14:textId="40DB7BF7" w:rsidR="0065198C" w:rsidRPr="001B3776" w:rsidRDefault="00F037AB" w:rsidP="00636C0F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rPr>
                <w:rFonts w:asciiTheme="majorHAnsi" w:hAnsiTheme="majorHAnsi" w:cs="Calibri"/>
                <w:sz w:val="21"/>
                <w:szCs w:val="21"/>
              </w:rPr>
            </w:pPr>
            <w:r>
              <w:rPr>
                <w:rFonts w:asciiTheme="majorHAnsi" w:hAnsiTheme="majorHAnsi" w:cs="Calibri"/>
                <w:sz w:val="21"/>
                <w:szCs w:val="21"/>
              </w:rPr>
              <w:t>VIP – Automotive LIDAR</w:t>
            </w:r>
          </w:p>
        </w:tc>
        <w:tc>
          <w:tcPr>
            <w:tcW w:w="5395" w:type="dxa"/>
          </w:tcPr>
          <w:p w14:paraId="25BDD383" w14:textId="41299097" w:rsidR="0065198C" w:rsidRDefault="000B5FD7" w:rsidP="00636C0F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jc w:val="right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>Atlanta</w:t>
            </w:r>
            <w:r w:rsidR="0065198C" w:rsidRPr="00187944"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 xml:space="preserve">, </w:t>
            </w:r>
            <w:r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>GA</w:t>
            </w:r>
          </w:p>
        </w:tc>
      </w:tr>
    </w:tbl>
    <w:p w14:paraId="055DABC9" w14:textId="256CFCA9" w:rsidR="000F50AB" w:rsidRPr="00220E39" w:rsidRDefault="000F50AB" w:rsidP="00582A0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 xml:space="preserve">Led team of </w:t>
      </w:r>
      <w:r w:rsidR="00543600">
        <w:rPr>
          <w:rFonts w:asciiTheme="majorHAnsi" w:hAnsiTheme="majorHAnsi" w:cs="Calibri"/>
          <w:sz w:val="21"/>
          <w:szCs w:val="21"/>
        </w:rPr>
        <w:t>4</w:t>
      </w:r>
      <w:r>
        <w:rPr>
          <w:rFonts w:asciiTheme="majorHAnsi" w:hAnsiTheme="majorHAnsi" w:cs="Calibri"/>
          <w:sz w:val="21"/>
          <w:szCs w:val="21"/>
        </w:rPr>
        <w:t xml:space="preserve"> interns in an initiative to migrate from ROS to ROS2 and facilitating rewrites of custom dependencies.</w:t>
      </w:r>
    </w:p>
    <w:p w14:paraId="13C89D7C" w14:textId="29DE9E93" w:rsidR="00220E39" w:rsidRPr="00CD2544" w:rsidRDefault="00220E39" w:rsidP="00582A0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 xml:space="preserve">Presented technical proposal regarding </w:t>
      </w:r>
      <w:r w:rsidR="002F3CF1">
        <w:rPr>
          <w:rFonts w:asciiTheme="majorHAnsi" w:hAnsiTheme="majorHAnsi" w:cs="Calibri"/>
          <w:sz w:val="21"/>
          <w:szCs w:val="21"/>
        </w:rPr>
        <w:t>the</w:t>
      </w:r>
      <w:r>
        <w:rPr>
          <w:rFonts w:asciiTheme="majorHAnsi" w:hAnsiTheme="majorHAnsi" w:cs="Calibri"/>
          <w:sz w:val="21"/>
          <w:szCs w:val="21"/>
        </w:rPr>
        <w:t xml:space="preserve"> migration to lead engineers and gained </w:t>
      </w:r>
      <w:r w:rsidR="002F3CF1">
        <w:rPr>
          <w:rFonts w:asciiTheme="majorHAnsi" w:hAnsiTheme="majorHAnsi" w:cs="Calibri"/>
          <w:sz w:val="21"/>
          <w:szCs w:val="21"/>
        </w:rPr>
        <w:t>widespread approval</w:t>
      </w:r>
      <w:r w:rsidR="00CD2544">
        <w:rPr>
          <w:rFonts w:asciiTheme="majorHAnsi" w:hAnsiTheme="majorHAnsi" w:cs="Calibri"/>
          <w:sz w:val="21"/>
          <w:szCs w:val="21"/>
        </w:rPr>
        <w:t>.</w:t>
      </w:r>
    </w:p>
    <w:p w14:paraId="7AD5407B" w14:textId="74268CF8" w:rsidR="00CD2544" w:rsidRPr="00650002" w:rsidRDefault="00CD2544" w:rsidP="00582A0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 xml:space="preserve">Utilized native multi-threaded support in Robot Operating System 2 to </w:t>
      </w:r>
      <w:r w:rsidRPr="00E43457">
        <w:rPr>
          <w:rFonts w:asciiTheme="majorHAnsi" w:hAnsiTheme="majorHAnsi" w:cs="Calibri"/>
          <w:sz w:val="21"/>
          <w:szCs w:val="21"/>
          <w:rPrChange w:id="43" w:author="Suresh Kumar, Vignesh" w:date="2024-07-09T11:39:00Z">
            <w:rPr>
              <w:rFonts w:asciiTheme="majorHAnsi" w:hAnsiTheme="majorHAnsi" w:cs="Calibri"/>
              <w:b/>
              <w:bCs/>
              <w:sz w:val="21"/>
              <w:szCs w:val="21"/>
            </w:rPr>
          </w:rPrChange>
        </w:rPr>
        <w:t>4x</w:t>
      </w:r>
      <w:r>
        <w:rPr>
          <w:rFonts w:asciiTheme="majorHAnsi" w:hAnsiTheme="majorHAnsi" w:cs="Calibri"/>
          <w:sz w:val="21"/>
          <w:szCs w:val="21"/>
        </w:rPr>
        <w:t xml:space="preserve"> path planning computations using LIDAR.</w:t>
      </w:r>
    </w:p>
    <w:p w14:paraId="3B48B77F" w14:textId="77777777" w:rsidR="0065198C" w:rsidRPr="0065198C" w:rsidRDefault="0065198C" w:rsidP="006519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142"/>
        <w:rPr>
          <w:rFonts w:asciiTheme="majorHAnsi" w:hAnsiTheme="majorHAnsi" w:cs="Calibri"/>
          <w:iCs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5198C" w14:paraId="314C60EF" w14:textId="77777777" w:rsidTr="00636C0F">
        <w:tc>
          <w:tcPr>
            <w:tcW w:w="5395" w:type="dxa"/>
          </w:tcPr>
          <w:p w14:paraId="0AFC1B6E" w14:textId="47887333" w:rsidR="0065198C" w:rsidRDefault="00F037AB" w:rsidP="00636C0F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Software </w:t>
            </w:r>
            <w:del w:id="44" w:author="Suresh Kumar, Vignesh" w:date="2024-07-14T17:39:00Z">
              <w:r w:rsidDel="00025285">
                <w:rPr>
                  <w:rFonts w:asciiTheme="majorHAnsi" w:hAnsiTheme="majorHAnsi" w:cs="Calibri"/>
                  <w:b/>
                  <w:iCs/>
                  <w:sz w:val="21"/>
                  <w:szCs w:val="21"/>
                </w:rPr>
                <w:delText>Develop</w:delText>
              </w:r>
            </w:del>
            <w:del w:id="45" w:author="Suresh Kumar, Vignesh" w:date="2024-07-05T19:08:00Z">
              <w:r w:rsidDel="00D56588">
                <w:rPr>
                  <w:rFonts w:asciiTheme="majorHAnsi" w:hAnsiTheme="majorHAnsi" w:cs="Calibri"/>
                  <w:b/>
                  <w:iCs/>
                  <w:sz w:val="21"/>
                  <w:szCs w:val="21"/>
                </w:rPr>
                <w:delText>er</w:delText>
              </w:r>
            </w:del>
            <w:ins w:id="46" w:author="Suresh Kumar, Vignesh" w:date="2024-07-14T17:39:00Z">
              <w:r w:rsidR="00025285">
                <w:rPr>
                  <w:rFonts w:asciiTheme="majorHAnsi" w:hAnsiTheme="majorHAnsi" w:cs="Calibri"/>
                  <w:b/>
                  <w:iCs/>
                  <w:sz w:val="21"/>
                  <w:szCs w:val="21"/>
                </w:rPr>
                <w:t>Engineer</w:t>
              </w:r>
            </w:ins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 Intern</w:t>
            </w:r>
          </w:p>
        </w:tc>
        <w:tc>
          <w:tcPr>
            <w:tcW w:w="5395" w:type="dxa"/>
          </w:tcPr>
          <w:p w14:paraId="04B510A6" w14:textId="07C54AA3" w:rsidR="0065198C" w:rsidRPr="00D32F15" w:rsidRDefault="001B3776" w:rsidP="00636C0F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ind w:left="-107" w:firstLine="107"/>
              <w:jc w:val="right"/>
              <w:rPr>
                <w:rFonts w:asciiTheme="majorHAnsi" w:hAnsiTheme="majorHAnsi" w:cs="Calibri"/>
                <w:b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January</w:t>
            </w:r>
            <w:r w:rsidR="0065198C" w:rsidRPr="00187944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 xml:space="preserve"> – </w:t>
            </w: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May</w:t>
            </w:r>
            <w:r w:rsidR="0065198C" w:rsidRPr="00187944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 xml:space="preserve"> 2</w:t>
            </w:r>
            <w:r w:rsidR="0065198C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02</w:t>
            </w: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3</w:t>
            </w:r>
          </w:p>
        </w:tc>
      </w:tr>
      <w:tr w:rsidR="0065198C" w14:paraId="1B2386CE" w14:textId="77777777" w:rsidTr="00636C0F">
        <w:tc>
          <w:tcPr>
            <w:tcW w:w="5395" w:type="dxa"/>
          </w:tcPr>
          <w:p w14:paraId="5A2F863E" w14:textId="3D068995" w:rsidR="0065198C" w:rsidRDefault="00F037AB" w:rsidP="00636C0F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System Technology Works</w:t>
            </w:r>
          </w:p>
        </w:tc>
        <w:tc>
          <w:tcPr>
            <w:tcW w:w="5395" w:type="dxa"/>
          </w:tcPr>
          <w:p w14:paraId="6C3DD50F" w14:textId="01312C83" w:rsidR="0065198C" w:rsidRDefault="000B5FD7" w:rsidP="00636C0F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jc w:val="right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>Peachtree Corners</w:t>
            </w:r>
            <w:r w:rsidR="0065198C" w:rsidRPr="00187944"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 xml:space="preserve">, </w:t>
            </w:r>
            <w:r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>GA</w:t>
            </w:r>
          </w:p>
        </w:tc>
      </w:tr>
    </w:tbl>
    <w:p w14:paraId="0AD13BEA" w14:textId="106510B3" w:rsidR="00CD2544" w:rsidRDefault="00DC60F3" w:rsidP="00582A0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iCs/>
          <w:sz w:val="21"/>
          <w:szCs w:val="21"/>
        </w:rPr>
        <w:t xml:space="preserve">Designed </w:t>
      </w:r>
      <w:r w:rsidRPr="00E43457">
        <w:rPr>
          <w:rFonts w:asciiTheme="majorHAnsi" w:hAnsiTheme="majorHAnsi" w:cs="Calibri"/>
          <w:iCs/>
          <w:sz w:val="21"/>
          <w:szCs w:val="21"/>
          <w:rPrChange w:id="47" w:author="Suresh Kumar, Vignesh" w:date="2024-07-09T11:40:00Z">
            <w:rPr>
              <w:rFonts w:asciiTheme="majorHAnsi" w:hAnsiTheme="majorHAnsi" w:cs="Calibri"/>
              <w:b/>
              <w:bCs/>
              <w:iCs/>
              <w:sz w:val="21"/>
              <w:szCs w:val="21"/>
            </w:rPr>
          </w:rPrChange>
        </w:rPr>
        <w:t>10+ movements</w:t>
      </w:r>
      <w:r>
        <w:rPr>
          <w:rFonts w:asciiTheme="majorHAnsi" w:hAnsiTheme="majorHAnsi" w:cs="Calibri"/>
          <w:iCs/>
          <w:sz w:val="21"/>
          <w:szCs w:val="21"/>
        </w:rPr>
        <w:t xml:space="preserve"> for humanoid robot Zeus2Q, including grabbing and an algorithm for bipedal walking.</w:t>
      </w:r>
    </w:p>
    <w:p w14:paraId="413BF38A" w14:textId="3C395750" w:rsidR="00DC60F3" w:rsidRPr="00CD2544" w:rsidRDefault="00DC60F3" w:rsidP="00582A0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iCs/>
          <w:sz w:val="21"/>
          <w:szCs w:val="21"/>
        </w:rPr>
        <w:t xml:space="preserve">Integrated the NVIDIA Riva SDK to enable </w:t>
      </w:r>
      <w:r w:rsidRPr="00E43457">
        <w:rPr>
          <w:rFonts w:asciiTheme="majorHAnsi" w:hAnsiTheme="majorHAnsi" w:cs="Calibri"/>
          <w:iCs/>
          <w:sz w:val="21"/>
          <w:szCs w:val="21"/>
          <w:rPrChange w:id="48" w:author="Suresh Kumar, Vignesh" w:date="2024-07-09T11:40:00Z">
            <w:rPr>
              <w:rFonts w:asciiTheme="majorHAnsi" w:hAnsiTheme="majorHAnsi" w:cs="Calibri"/>
              <w:b/>
              <w:bCs/>
              <w:iCs/>
              <w:sz w:val="21"/>
              <w:szCs w:val="21"/>
            </w:rPr>
          </w:rPrChange>
        </w:rPr>
        <w:t>real-time conversational AI</w:t>
      </w:r>
      <w:r>
        <w:rPr>
          <w:rFonts w:asciiTheme="majorHAnsi" w:hAnsiTheme="majorHAnsi" w:cs="Calibri"/>
          <w:iCs/>
          <w:sz w:val="21"/>
          <w:szCs w:val="21"/>
        </w:rPr>
        <w:t xml:space="preserve"> utilizing </w:t>
      </w:r>
      <w:r w:rsidR="003D231E">
        <w:rPr>
          <w:rFonts w:asciiTheme="majorHAnsi" w:hAnsiTheme="majorHAnsi" w:cs="Calibri"/>
          <w:iCs/>
          <w:sz w:val="21"/>
          <w:szCs w:val="21"/>
        </w:rPr>
        <w:t>industry leading</w:t>
      </w:r>
      <w:r>
        <w:rPr>
          <w:rFonts w:asciiTheme="majorHAnsi" w:hAnsiTheme="majorHAnsi" w:cs="Calibri"/>
          <w:iCs/>
          <w:sz w:val="21"/>
          <w:szCs w:val="21"/>
        </w:rPr>
        <w:t xml:space="preserve"> LLMs for Zeus2Q.</w:t>
      </w:r>
    </w:p>
    <w:p w14:paraId="5BBB94B0" w14:textId="3F4BCF4D" w:rsidR="0065198C" w:rsidRPr="0065198C" w:rsidRDefault="00DC60F3" w:rsidP="00582A0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 xml:space="preserve">Prepared </w:t>
      </w:r>
      <w:del w:id="49" w:author="Suresh Kumar, Vignesh" w:date="2024-07-14T17:37:00Z">
        <w:r w:rsidDel="00FE10F3">
          <w:rPr>
            <w:rFonts w:asciiTheme="majorHAnsi" w:hAnsiTheme="majorHAnsi" w:cs="Calibri"/>
            <w:sz w:val="21"/>
            <w:szCs w:val="21"/>
          </w:rPr>
          <w:delText xml:space="preserve">YouTube </w:delText>
        </w:r>
      </w:del>
      <w:ins w:id="50" w:author="Suresh Kumar, Vignesh" w:date="2024-07-14T17:37:00Z">
        <w:r w:rsidR="00FE10F3">
          <w:rPr>
            <w:rFonts w:asciiTheme="majorHAnsi" w:hAnsiTheme="majorHAnsi" w:cs="Calibri"/>
            <w:sz w:val="21"/>
            <w:szCs w:val="21"/>
          </w:rPr>
          <w:t xml:space="preserve">technical documentation </w:t>
        </w:r>
      </w:ins>
      <w:r>
        <w:rPr>
          <w:rFonts w:asciiTheme="majorHAnsi" w:hAnsiTheme="majorHAnsi" w:cs="Calibri"/>
          <w:sz w:val="21"/>
          <w:szCs w:val="21"/>
        </w:rPr>
        <w:t xml:space="preserve">videos </w:t>
      </w:r>
      <w:del w:id="51" w:author="Suresh Kumar, Vignesh" w:date="2024-07-14T17:37:00Z">
        <w:r w:rsidDel="00FE10F3">
          <w:rPr>
            <w:rFonts w:asciiTheme="majorHAnsi" w:hAnsiTheme="majorHAnsi" w:cs="Calibri"/>
            <w:sz w:val="21"/>
            <w:szCs w:val="21"/>
          </w:rPr>
          <w:delText xml:space="preserve">to be used as technical documentation </w:delText>
        </w:r>
      </w:del>
      <w:r>
        <w:rPr>
          <w:rFonts w:asciiTheme="majorHAnsi" w:hAnsiTheme="majorHAnsi" w:cs="Calibri"/>
          <w:sz w:val="21"/>
          <w:szCs w:val="21"/>
        </w:rPr>
        <w:t xml:space="preserve">for Zeus2Q’s interfacing </w:t>
      </w:r>
      <w:ins w:id="52" w:author="Suresh Kumar, Vignesh" w:date="2024-07-14T17:38:00Z">
        <w:r w:rsidR="00FE10F3">
          <w:rPr>
            <w:rFonts w:asciiTheme="majorHAnsi" w:hAnsiTheme="majorHAnsi" w:cs="Calibri"/>
            <w:sz w:val="21"/>
            <w:szCs w:val="21"/>
          </w:rPr>
          <w:t xml:space="preserve">Python </w:t>
        </w:r>
      </w:ins>
      <w:r>
        <w:rPr>
          <w:rFonts w:asciiTheme="majorHAnsi" w:hAnsiTheme="majorHAnsi" w:cs="Calibri"/>
          <w:sz w:val="21"/>
          <w:szCs w:val="21"/>
        </w:rPr>
        <w:t>API,</w:t>
      </w:r>
      <w:del w:id="53" w:author="Suresh Kumar, Vignesh" w:date="2024-07-14T17:38:00Z">
        <w:r w:rsidDel="00FE10F3">
          <w:rPr>
            <w:rFonts w:asciiTheme="majorHAnsi" w:hAnsiTheme="majorHAnsi" w:cs="Calibri"/>
            <w:sz w:val="21"/>
            <w:szCs w:val="21"/>
          </w:rPr>
          <w:delText xml:space="preserve"> written in Python</w:delText>
        </w:r>
      </w:del>
      <w:ins w:id="54" w:author="Suresh Kumar, Vignesh" w:date="2024-07-14T17:38:00Z">
        <w:r w:rsidR="00FE10F3">
          <w:rPr>
            <w:rFonts w:asciiTheme="majorHAnsi" w:hAnsiTheme="majorHAnsi" w:cs="Calibri"/>
            <w:sz w:val="21"/>
            <w:szCs w:val="21"/>
          </w:rPr>
          <w:t xml:space="preserve"> intended for </w:t>
        </w:r>
      </w:ins>
      <w:ins w:id="55" w:author="Suresh Kumar, Vignesh" w:date="2024-07-14T20:18:00Z">
        <w:r w:rsidR="00F822C7">
          <w:rPr>
            <w:rFonts w:asciiTheme="majorHAnsi" w:hAnsiTheme="majorHAnsi" w:cs="Calibri"/>
            <w:sz w:val="21"/>
            <w:szCs w:val="21"/>
          </w:rPr>
          <w:t>early customers.</w:t>
        </w:r>
      </w:ins>
      <w:ins w:id="56" w:author="Suresh Kumar, Vignesh" w:date="2024-07-14T20:17:00Z">
        <w:r w:rsidR="00F822C7">
          <w:rPr>
            <w:rFonts w:asciiTheme="majorHAnsi" w:hAnsiTheme="majorHAnsi" w:cs="Calibri"/>
            <w:sz w:val="21"/>
            <w:szCs w:val="21"/>
          </w:rPr>
          <w:t xml:space="preserve"> </w:t>
        </w:r>
      </w:ins>
      <w:del w:id="57" w:author="Suresh Kumar, Vignesh" w:date="2024-07-14T17:38:00Z">
        <w:r w:rsidDel="00FE10F3">
          <w:rPr>
            <w:rFonts w:asciiTheme="majorHAnsi" w:hAnsiTheme="majorHAnsi" w:cs="Calibri"/>
            <w:sz w:val="21"/>
            <w:szCs w:val="21"/>
          </w:rPr>
          <w:delText>.</w:delText>
        </w:r>
      </w:del>
    </w:p>
    <w:p w14:paraId="67E0B137" w14:textId="77777777" w:rsidR="001A40DC" w:rsidRPr="00650002" w:rsidRDefault="001A40DC" w:rsidP="00D7653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ajorHAnsi" w:hAnsiTheme="majorHAnsi" w:cs="Calibri"/>
          <w:b/>
          <w:iCs/>
          <w:sz w:val="10"/>
          <w:szCs w:val="10"/>
          <w:u w:val="thick"/>
        </w:rPr>
      </w:pPr>
    </w:p>
    <w:p w14:paraId="5D402D56" w14:textId="33474D34" w:rsidR="005D4925" w:rsidRPr="00D32F15" w:rsidRDefault="003B7DAF" w:rsidP="00D32F1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ajorHAnsi" w:hAnsiTheme="majorHAnsi" w:cs="Calibri"/>
          <w:b/>
          <w:iCs/>
          <w:u w:val="single"/>
        </w:rPr>
      </w:pPr>
      <w:r w:rsidRPr="00187944">
        <w:rPr>
          <w:rFonts w:asciiTheme="majorHAnsi" w:hAnsiTheme="majorHAnsi" w:cs="Calibri"/>
          <w:b/>
          <w:iCs/>
          <w:u w:val="single"/>
        </w:rPr>
        <w:t>P</w:t>
      </w:r>
      <w:r w:rsidR="00D20E45" w:rsidRPr="00187944">
        <w:rPr>
          <w:rFonts w:asciiTheme="majorHAnsi" w:hAnsiTheme="majorHAnsi" w:cs="Calibri"/>
          <w:b/>
          <w:iCs/>
          <w:u w:val="single"/>
        </w:rPr>
        <w:t>rojects</w:t>
      </w:r>
      <w:r w:rsidRPr="00187944">
        <w:rPr>
          <w:rFonts w:asciiTheme="majorHAnsi" w:hAnsiTheme="majorHAnsi" w:cs="Calibri"/>
          <w:b/>
          <w:iCs/>
          <w:u w:val="single"/>
        </w:rPr>
        <w:t xml:space="preserve"> </w:t>
      </w:r>
      <w:r w:rsidRPr="00187944">
        <w:rPr>
          <w:rFonts w:asciiTheme="majorHAnsi" w:hAnsiTheme="majorHAnsi" w:cs="Calibri"/>
          <w:b/>
          <w:iCs/>
          <w:u w:val="single"/>
        </w:rPr>
        <w:tab/>
      </w:r>
      <w:r w:rsidRPr="00187944">
        <w:rPr>
          <w:rFonts w:asciiTheme="majorHAnsi" w:hAnsiTheme="majorHAnsi" w:cs="Calibri"/>
          <w:b/>
          <w:iCs/>
          <w:u w:val="single"/>
        </w:rPr>
        <w:tab/>
      </w:r>
      <w:r w:rsidRPr="00187944">
        <w:rPr>
          <w:rFonts w:asciiTheme="majorHAnsi" w:hAnsiTheme="majorHAnsi" w:cs="Calibri"/>
          <w:b/>
          <w:iCs/>
          <w:u w:val="single"/>
        </w:rPr>
        <w:tab/>
      </w:r>
      <w:r w:rsidRPr="00187944">
        <w:rPr>
          <w:rFonts w:asciiTheme="majorHAnsi" w:hAnsiTheme="majorHAnsi" w:cs="Calibri"/>
          <w:b/>
          <w:iCs/>
          <w:u w:val="single"/>
        </w:rPr>
        <w:tab/>
      </w:r>
    </w:p>
    <w:p w14:paraId="69CBF29B" w14:textId="50270B7C" w:rsidR="0065198C" w:rsidRPr="0065198C" w:rsidRDefault="0065198C" w:rsidP="006519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ajorHAnsi" w:hAnsiTheme="majorHAnsi" w:cs="Calibri"/>
          <w:sz w:val="6"/>
          <w:szCs w:val="6"/>
        </w:rPr>
      </w:pP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1B3776" w14:paraId="4400D567" w14:textId="77777777" w:rsidTr="001B3776">
        <w:tc>
          <w:tcPr>
            <w:tcW w:w="10890" w:type="dxa"/>
          </w:tcPr>
          <w:p w14:paraId="1763C740" w14:textId="2433E530" w:rsidR="001B3776" w:rsidRPr="00DC60F3" w:rsidRDefault="001B3776" w:rsidP="00636C0F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rPr>
                <w:rFonts w:asciiTheme="majorHAnsi" w:hAnsiTheme="majorHAnsi" w:cs="Calibri"/>
                <w:bCs/>
                <w:iCs/>
                <w:sz w:val="21"/>
                <w:szCs w:val="21"/>
                <w:u w:val="single"/>
              </w:rPr>
            </w:pPr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Unwrappd </w:t>
            </w:r>
            <w:r w:rsidRPr="00D94446"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>|</w:t>
            </w:r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 </w:t>
            </w:r>
            <w:r w:rsidRPr="00F037AB">
              <w:rPr>
                <w:rFonts w:asciiTheme="majorHAnsi" w:hAnsiTheme="majorHAnsi" w:cs="Calibri"/>
                <w:bCs/>
                <w:i/>
                <w:sz w:val="21"/>
                <w:szCs w:val="21"/>
              </w:rPr>
              <w:t>Android, Firebase, Java, Spotify API</w:t>
            </w:r>
            <w:r w:rsidR="00DC60F3"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 xml:space="preserve"> | </w:t>
            </w:r>
            <w:hyperlink r:id="rId11" w:history="1">
              <w:r w:rsidR="00DC60F3" w:rsidRPr="009D3E9E">
                <w:rPr>
                  <w:rStyle w:val="Hyperlink"/>
                  <w:rFonts w:asciiTheme="majorHAnsi" w:hAnsiTheme="majorHAnsi" w:cs="Calibri"/>
                  <w:bCs/>
                  <w:iCs/>
                  <w:sz w:val="21"/>
                  <w:szCs w:val="21"/>
                </w:rPr>
                <w:t>GitHub</w:t>
              </w:r>
            </w:hyperlink>
          </w:p>
        </w:tc>
      </w:tr>
    </w:tbl>
    <w:p w14:paraId="1A402291" w14:textId="3779254C" w:rsidR="00AB0502" w:rsidRDefault="007D4EE1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144" w:firstLine="0"/>
        <w:rPr>
          <w:rFonts w:asciiTheme="majorHAnsi" w:hAnsiTheme="majorHAnsi" w:cs="Calibri"/>
          <w:sz w:val="21"/>
          <w:szCs w:val="21"/>
        </w:rPr>
        <w:pPrChange w:id="58" w:author="Suresh Kumar, Vignesh" w:date="2024-07-05T18:42:00Z">
          <w:pPr>
            <w:numPr>
              <w:numId w:val="14"/>
            </w:numPr>
            <w:tabs>
              <w:tab w:val="left" w:pos="360"/>
              <w:tab w:val="left" w:pos="1440"/>
              <w:tab w:val="num" w:pos="2160"/>
              <w:tab w:val="left" w:pos="5760"/>
              <w:tab w:val="left" w:pos="7920"/>
              <w:tab w:val="right" w:pos="10800"/>
            </w:tabs>
            <w:spacing w:line="276" w:lineRule="auto"/>
            <w:ind w:left="144" w:hanging="360"/>
          </w:pPr>
        </w:pPrChange>
      </w:pPr>
      <w:r>
        <w:rPr>
          <w:rFonts w:asciiTheme="majorHAnsi" w:hAnsiTheme="majorHAnsi" w:cs="Calibri"/>
          <w:sz w:val="21"/>
          <w:szCs w:val="21"/>
        </w:rPr>
        <w:t>Led team of 5 in developing</w:t>
      </w:r>
      <w:r w:rsidR="00AB0502" w:rsidRPr="00AB0502">
        <w:rPr>
          <w:rFonts w:asciiTheme="majorHAnsi" w:hAnsiTheme="majorHAnsi" w:cs="Calibri"/>
          <w:sz w:val="21"/>
          <w:szCs w:val="21"/>
        </w:rPr>
        <w:t xml:space="preserve"> an </w:t>
      </w:r>
      <w:r w:rsidR="00AB0502" w:rsidRPr="00C83891">
        <w:rPr>
          <w:rFonts w:asciiTheme="majorHAnsi" w:hAnsiTheme="majorHAnsi" w:cs="Calibri"/>
          <w:sz w:val="21"/>
          <w:szCs w:val="21"/>
        </w:rPr>
        <w:t>Android app</w:t>
      </w:r>
      <w:r w:rsidR="00AB0502" w:rsidRPr="00AB0502">
        <w:rPr>
          <w:rFonts w:asciiTheme="majorHAnsi" w:hAnsiTheme="majorHAnsi" w:cs="Calibri"/>
          <w:sz w:val="21"/>
          <w:szCs w:val="21"/>
        </w:rPr>
        <w:t xml:space="preserve"> for </w:t>
      </w:r>
      <w:r>
        <w:rPr>
          <w:rFonts w:asciiTheme="majorHAnsi" w:hAnsiTheme="majorHAnsi" w:cs="Calibri"/>
          <w:sz w:val="21"/>
          <w:szCs w:val="21"/>
        </w:rPr>
        <w:t>Spotify users</w:t>
      </w:r>
      <w:r w:rsidR="00AB0502" w:rsidRPr="00AB0502">
        <w:rPr>
          <w:rFonts w:asciiTheme="majorHAnsi" w:hAnsiTheme="majorHAnsi" w:cs="Calibri"/>
          <w:sz w:val="21"/>
          <w:szCs w:val="21"/>
        </w:rPr>
        <w:t xml:space="preserve"> to </w:t>
      </w:r>
      <w:r>
        <w:rPr>
          <w:rFonts w:asciiTheme="majorHAnsi" w:hAnsiTheme="majorHAnsi" w:cs="Calibri"/>
          <w:sz w:val="21"/>
          <w:szCs w:val="21"/>
        </w:rPr>
        <w:t xml:space="preserve">generate and save their </w:t>
      </w:r>
      <w:r w:rsidR="00C83891">
        <w:rPr>
          <w:rFonts w:asciiTheme="majorHAnsi" w:hAnsiTheme="majorHAnsi" w:cs="Calibri"/>
          <w:sz w:val="21"/>
          <w:szCs w:val="21"/>
        </w:rPr>
        <w:t>Spotify</w:t>
      </w:r>
      <w:r>
        <w:rPr>
          <w:rFonts w:asciiTheme="majorHAnsi" w:hAnsiTheme="majorHAnsi" w:cs="Calibri"/>
          <w:sz w:val="21"/>
          <w:szCs w:val="21"/>
        </w:rPr>
        <w:t xml:space="preserve"> statistics</w:t>
      </w:r>
      <w:r w:rsidR="00C83891">
        <w:rPr>
          <w:rFonts w:asciiTheme="majorHAnsi" w:hAnsiTheme="majorHAnsi" w:cs="Calibri"/>
          <w:sz w:val="21"/>
          <w:szCs w:val="21"/>
        </w:rPr>
        <w:t xml:space="preserve"> year-round.</w:t>
      </w:r>
    </w:p>
    <w:p w14:paraId="2169F17E" w14:textId="3979AE24" w:rsidR="00C83891" w:rsidRDefault="00C83891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144" w:firstLine="0"/>
        <w:rPr>
          <w:rFonts w:asciiTheme="majorHAnsi" w:hAnsiTheme="majorHAnsi" w:cs="Calibri"/>
          <w:sz w:val="21"/>
          <w:szCs w:val="21"/>
        </w:rPr>
        <w:pPrChange w:id="59" w:author="Suresh Kumar, Vignesh" w:date="2024-07-05T18:42:00Z">
          <w:pPr>
            <w:numPr>
              <w:numId w:val="14"/>
            </w:numPr>
            <w:tabs>
              <w:tab w:val="left" w:pos="360"/>
              <w:tab w:val="left" w:pos="1440"/>
              <w:tab w:val="num" w:pos="2160"/>
              <w:tab w:val="left" w:pos="5760"/>
              <w:tab w:val="left" w:pos="7920"/>
              <w:tab w:val="right" w:pos="10800"/>
            </w:tabs>
            <w:spacing w:line="276" w:lineRule="auto"/>
            <w:ind w:left="144" w:hanging="360"/>
          </w:pPr>
        </w:pPrChange>
      </w:pPr>
      <w:r>
        <w:rPr>
          <w:rFonts w:asciiTheme="majorHAnsi" w:hAnsiTheme="majorHAnsi" w:cs="Calibri"/>
          <w:sz w:val="21"/>
          <w:szCs w:val="21"/>
        </w:rPr>
        <w:t xml:space="preserve">Pulled statistics and music samples from Spotify API and </w:t>
      </w:r>
      <w:r w:rsidRPr="00DF3498">
        <w:rPr>
          <w:rFonts w:asciiTheme="majorHAnsi" w:hAnsiTheme="majorHAnsi" w:cs="Calibri"/>
          <w:sz w:val="21"/>
          <w:szCs w:val="21"/>
        </w:rPr>
        <w:t>Firebase</w:t>
      </w:r>
      <w:r>
        <w:rPr>
          <w:rFonts w:asciiTheme="majorHAnsi" w:hAnsiTheme="majorHAnsi" w:cs="Calibri"/>
          <w:sz w:val="21"/>
          <w:szCs w:val="21"/>
        </w:rPr>
        <w:t xml:space="preserve"> to </w:t>
      </w:r>
      <w:r w:rsidR="00DF3498">
        <w:rPr>
          <w:rFonts w:asciiTheme="majorHAnsi" w:hAnsiTheme="majorHAnsi" w:cs="Calibri"/>
          <w:sz w:val="21"/>
          <w:szCs w:val="21"/>
        </w:rPr>
        <w:t xml:space="preserve">facilitate </w:t>
      </w:r>
      <w:r w:rsidR="00F604AD" w:rsidRPr="000A2A65">
        <w:rPr>
          <w:rFonts w:asciiTheme="majorHAnsi" w:hAnsiTheme="majorHAnsi" w:cs="Calibri"/>
          <w:sz w:val="21"/>
          <w:szCs w:val="21"/>
        </w:rPr>
        <w:t>back-end</w:t>
      </w:r>
      <w:r w:rsidR="00F604AD">
        <w:rPr>
          <w:rFonts w:asciiTheme="majorHAnsi" w:hAnsiTheme="majorHAnsi" w:cs="Calibri"/>
          <w:sz w:val="21"/>
          <w:szCs w:val="21"/>
        </w:rPr>
        <w:t xml:space="preserve"> user auth</w:t>
      </w:r>
      <w:r w:rsidR="00DF3498">
        <w:rPr>
          <w:rFonts w:asciiTheme="majorHAnsi" w:hAnsiTheme="majorHAnsi" w:cs="Calibri"/>
          <w:sz w:val="21"/>
          <w:szCs w:val="21"/>
        </w:rPr>
        <w:t xml:space="preserve"> and </w:t>
      </w:r>
      <w:r w:rsidR="00F604AD">
        <w:rPr>
          <w:rFonts w:asciiTheme="majorHAnsi" w:hAnsiTheme="majorHAnsi" w:cs="Calibri"/>
          <w:sz w:val="21"/>
          <w:szCs w:val="21"/>
        </w:rPr>
        <w:t xml:space="preserve">cloud </w:t>
      </w:r>
      <w:r w:rsidR="00DF3498">
        <w:rPr>
          <w:rFonts w:asciiTheme="majorHAnsi" w:hAnsiTheme="majorHAnsi" w:cs="Calibri"/>
          <w:sz w:val="21"/>
          <w:szCs w:val="21"/>
        </w:rPr>
        <w:t>storage.</w:t>
      </w:r>
    </w:p>
    <w:p w14:paraId="04F07276" w14:textId="4D166152" w:rsidR="0065198C" w:rsidRPr="00DD14C3" w:rsidRDefault="007D4EE1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144" w:firstLine="0"/>
        <w:rPr>
          <w:rFonts w:asciiTheme="majorHAnsi" w:hAnsiTheme="majorHAnsi" w:cs="Calibri"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 xml:space="preserve">Utilized </w:t>
      </w:r>
      <w:r w:rsidRPr="007D4EE1">
        <w:rPr>
          <w:rFonts w:asciiTheme="majorHAnsi" w:hAnsiTheme="majorHAnsi" w:cs="Calibri"/>
          <w:b/>
          <w:bCs/>
          <w:sz w:val="21"/>
          <w:szCs w:val="21"/>
        </w:rPr>
        <w:t>Scrum</w:t>
      </w:r>
      <w:r>
        <w:rPr>
          <w:rFonts w:asciiTheme="majorHAnsi" w:hAnsiTheme="majorHAnsi" w:cs="Calibri"/>
          <w:sz w:val="21"/>
          <w:szCs w:val="21"/>
        </w:rPr>
        <w:t xml:space="preserve">, an Agile methodology, to </w:t>
      </w:r>
      <w:r w:rsidR="00543600">
        <w:rPr>
          <w:rFonts w:asciiTheme="majorHAnsi" w:hAnsiTheme="majorHAnsi" w:cs="Calibri"/>
          <w:sz w:val="21"/>
          <w:szCs w:val="21"/>
        </w:rPr>
        <w:t xml:space="preserve">organize meetings &amp; </w:t>
      </w:r>
      <w:r>
        <w:rPr>
          <w:rFonts w:asciiTheme="majorHAnsi" w:hAnsiTheme="majorHAnsi" w:cs="Calibri"/>
          <w:sz w:val="21"/>
          <w:szCs w:val="21"/>
        </w:rPr>
        <w:t xml:space="preserve">delegate tasks </w:t>
      </w:r>
      <w:r w:rsidR="00543600">
        <w:rPr>
          <w:rFonts w:asciiTheme="majorHAnsi" w:hAnsiTheme="majorHAnsi" w:cs="Calibri"/>
          <w:sz w:val="21"/>
          <w:szCs w:val="21"/>
        </w:rPr>
        <w:t xml:space="preserve">effectively within </w:t>
      </w:r>
      <w:r w:rsidR="00543600" w:rsidRPr="00E43457">
        <w:rPr>
          <w:rFonts w:asciiTheme="majorHAnsi" w:hAnsiTheme="majorHAnsi" w:cs="Calibri"/>
          <w:sz w:val="21"/>
          <w:szCs w:val="21"/>
          <w:rPrChange w:id="60" w:author="Suresh Kumar, Vignesh" w:date="2024-07-09T11:40:00Z">
            <w:rPr>
              <w:rFonts w:asciiTheme="majorHAnsi" w:hAnsiTheme="majorHAnsi" w:cs="Calibri"/>
              <w:b/>
              <w:bCs/>
              <w:sz w:val="21"/>
              <w:szCs w:val="21"/>
            </w:rPr>
          </w:rPrChange>
        </w:rPr>
        <w:t>weekly sprints</w:t>
      </w:r>
      <w:r w:rsidR="00543600">
        <w:rPr>
          <w:rFonts w:asciiTheme="majorHAnsi" w:hAnsiTheme="majorHAnsi" w:cs="Calibri"/>
          <w:b/>
          <w:bCs/>
          <w:sz w:val="21"/>
          <w:szCs w:val="21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  <w:gridCol w:w="260"/>
      </w:tblGrid>
      <w:tr w:rsidR="00DD14C3" w14:paraId="489C897E" w14:textId="77777777" w:rsidTr="008A16CA">
        <w:tc>
          <w:tcPr>
            <w:tcW w:w="10530" w:type="dxa"/>
          </w:tcPr>
          <w:p w14:paraId="68D6CED7" w14:textId="77777777" w:rsidR="00DD14C3" w:rsidRPr="00AB0502" w:rsidRDefault="00DD14C3" w:rsidP="008A16CA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rPr>
                <w:rFonts w:asciiTheme="majorHAnsi" w:hAnsiTheme="majorHAnsi" w:cs="Calibri"/>
                <w:b/>
                <w:iCs/>
                <w:sz w:val="21"/>
                <w:szCs w:val="21"/>
                <w:u w:val="single"/>
              </w:rPr>
            </w:pPr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GT Reserve </w:t>
            </w:r>
            <w:r w:rsidRPr="00D94446"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>|</w:t>
            </w:r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 </w:t>
            </w:r>
            <w:r w:rsidRPr="00F037AB">
              <w:rPr>
                <w:rFonts w:asciiTheme="majorHAnsi" w:hAnsiTheme="majorHAnsi" w:cs="Calibri"/>
                <w:bCs/>
                <w:i/>
                <w:sz w:val="21"/>
                <w:szCs w:val="21"/>
              </w:rPr>
              <w:t>AWS Lambda, S3, Python, Selenium, JavaScript, React</w:t>
            </w:r>
            <w:r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 xml:space="preserve"> | </w:t>
            </w:r>
            <w:hyperlink r:id="rId12" w:history="1">
              <w:r w:rsidRPr="009D3E9E">
                <w:rPr>
                  <w:rStyle w:val="Hyperlink"/>
                  <w:rFonts w:asciiTheme="majorHAnsi" w:hAnsiTheme="majorHAnsi" w:cs="Calibri"/>
                  <w:bCs/>
                  <w:iCs/>
                  <w:sz w:val="21"/>
                  <w:szCs w:val="21"/>
                </w:rPr>
                <w:t>gt-reserve.vercel.app</w:t>
              </w:r>
            </w:hyperlink>
          </w:p>
        </w:tc>
        <w:tc>
          <w:tcPr>
            <w:tcW w:w="260" w:type="dxa"/>
          </w:tcPr>
          <w:p w14:paraId="13CA07DE" w14:textId="77777777" w:rsidR="00DD14C3" w:rsidRDefault="00DD14C3" w:rsidP="008A16CA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jc w:val="right"/>
              <w:rPr>
                <w:rFonts w:asciiTheme="majorHAnsi" w:hAnsiTheme="majorHAnsi" w:cs="Calibri"/>
                <w:b/>
                <w:iCs/>
                <w:sz w:val="21"/>
                <w:szCs w:val="21"/>
              </w:rPr>
            </w:pPr>
          </w:p>
        </w:tc>
      </w:tr>
    </w:tbl>
    <w:p w14:paraId="3853894E" w14:textId="77777777" w:rsidR="00DD14C3" w:rsidRDefault="00DD14C3" w:rsidP="00DD14C3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144" w:firstLine="0"/>
        <w:rPr>
          <w:rFonts w:asciiTheme="majorHAnsi" w:hAnsiTheme="majorHAnsi" w:cs="Calibri"/>
          <w:sz w:val="21"/>
          <w:szCs w:val="21"/>
        </w:rPr>
        <w:pPrChange w:id="61" w:author="Suresh Kumar, Vignesh" w:date="2024-07-05T18:42:00Z">
          <w:pPr>
            <w:numPr>
              <w:numId w:val="14"/>
            </w:numPr>
            <w:tabs>
              <w:tab w:val="left" w:pos="360"/>
              <w:tab w:val="left" w:pos="1440"/>
              <w:tab w:val="num" w:pos="2160"/>
              <w:tab w:val="left" w:pos="5760"/>
              <w:tab w:val="left" w:pos="7920"/>
              <w:tab w:val="right" w:pos="10800"/>
            </w:tabs>
            <w:spacing w:line="276" w:lineRule="auto"/>
            <w:ind w:left="144" w:hanging="360"/>
          </w:pPr>
        </w:pPrChange>
      </w:pPr>
      <w:r>
        <w:rPr>
          <w:rFonts w:asciiTheme="majorHAnsi" w:hAnsiTheme="majorHAnsi" w:cs="Calibri"/>
          <w:sz w:val="21"/>
          <w:szCs w:val="21"/>
        </w:rPr>
        <w:t>Created a student-friendly library room scheduling site as an alternative to Georgia Tech’s existing process.</w:t>
      </w:r>
    </w:p>
    <w:p w14:paraId="77C749B4" w14:textId="77777777" w:rsidR="00DD14C3" w:rsidRDefault="00DD14C3" w:rsidP="00DD14C3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144" w:firstLine="0"/>
        <w:rPr>
          <w:rFonts w:asciiTheme="majorHAnsi" w:hAnsiTheme="majorHAnsi" w:cs="Calibri"/>
          <w:sz w:val="21"/>
          <w:szCs w:val="21"/>
        </w:rPr>
        <w:pPrChange w:id="62" w:author="Suresh Kumar, Vignesh" w:date="2024-07-05T18:42:00Z">
          <w:pPr>
            <w:numPr>
              <w:numId w:val="14"/>
            </w:numPr>
            <w:tabs>
              <w:tab w:val="left" w:pos="360"/>
              <w:tab w:val="left" w:pos="1440"/>
              <w:tab w:val="num" w:pos="2160"/>
              <w:tab w:val="left" w:pos="5760"/>
              <w:tab w:val="left" w:pos="7920"/>
              <w:tab w:val="right" w:pos="10800"/>
            </w:tabs>
            <w:spacing w:line="276" w:lineRule="auto"/>
            <w:ind w:left="144" w:hanging="360"/>
          </w:pPr>
        </w:pPrChange>
      </w:pPr>
      <w:r>
        <w:rPr>
          <w:rFonts w:asciiTheme="majorHAnsi" w:hAnsiTheme="majorHAnsi" w:cs="Calibri"/>
          <w:sz w:val="21"/>
          <w:szCs w:val="21"/>
        </w:rPr>
        <w:t xml:space="preserve">Hosted </w:t>
      </w:r>
      <w:r w:rsidRPr="007D4EE1">
        <w:rPr>
          <w:rFonts w:asciiTheme="majorHAnsi" w:hAnsiTheme="majorHAnsi" w:cs="Calibri"/>
          <w:sz w:val="21"/>
          <w:szCs w:val="21"/>
        </w:rPr>
        <w:t>AWS Lambda</w:t>
      </w:r>
      <w:r>
        <w:rPr>
          <w:rFonts w:asciiTheme="majorHAnsi" w:hAnsiTheme="majorHAnsi" w:cs="Calibri"/>
          <w:sz w:val="21"/>
          <w:szCs w:val="21"/>
        </w:rPr>
        <w:t xml:space="preserve"> functions to automate Selenium scraping of data </w:t>
      </w:r>
      <w:r w:rsidRPr="00E43457">
        <w:rPr>
          <w:rFonts w:asciiTheme="majorHAnsi" w:hAnsiTheme="majorHAnsi" w:cs="Calibri"/>
          <w:sz w:val="21"/>
          <w:szCs w:val="21"/>
          <w:rPrChange w:id="63" w:author="Suresh Kumar, Vignesh" w:date="2024-07-09T11:40:00Z">
            <w:rPr>
              <w:rFonts w:asciiTheme="majorHAnsi" w:hAnsiTheme="majorHAnsi" w:cs="Calibri"/>
              <w:b/>
              <w:bCs/>
              <w:sz w:val="21"/>
              <w:szCs w:val="21"/>
            </w:rPr>
          </w:rPrChange>
        </w:rPr>
        <w:t>every 10 minutes</w:t>
      </w:r>
      <w:r>
        <w:rPr>
          <w:rFonts w:asciiTheme="majorHAnsi" w:hAnsiTheme="majorHAnsi" w:cs="Calibri"/>
          <w:sz w:val="21"/>
          <w:szCs w:val="21"/>
        </w:rPr>
        <w:t>, stored within S3 Buckets.</w:t>
      </w:r>
    </w:p>
    <w:p w14:paraId="33636C76" w14:textId="77777777" w:rsidR="00DD14C3" w:rsidRDefault="00DD14C3" w:rsidP="00DD14C3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144" w:firstLine="0"/>
        <w:rPr>
          <w:rFonts w:asciiTheme="majorHAnsi" w:hAnsiTheme="majorHAnsi" w:cs="Calibri"/>
          <w:sz w:val="21"/>
          <w:szCs w:val="21"/>
        </w:rPr>
        <w:pPrChange w:id="64" w:author="Suresh Kumar, Vignesh" w:date="2024-07-05T18:42:00Z">
          <w:pPr>
            <w:numPr>
              <w:numId w:val="14"/>
            </w:numPr>
            <w:tabs>
              <w:tab w:val="left" w:pos="360"/>
              <w:tab w:val="left" w:pos="1440"/>
              <w:tab w:val="num" w:pos="2160"/>
              <w:tab w:val="left" w:pos="5760"/>
              <w:tab w:val="left" w:pos="7920"/>
              <w:tab w:val="right" w:pos="10800"/>
            </w:tabs>
            <w:spacing w:line="276" w:lineRule="auto"/>
            <w:ind w:left="144" w:hanging="360"/>
          </w:pPr>
        </w:pPrChange>
      </w:pPr>
      <w:r>
        <w:rPr>
          <w:rFonts w:asciiTheme="majorHAnsi" w:hAnsiTheme="majorHAnsi" w:cs="Calibri"/>
          <w:sz w:val="21"/>
          <w:szCs w:val="21"/>
        </w:rPr>
        <w:t xml:space="preserve">Designed a clean and responsive React page that displays bookings with </w:t>
      </w:r>
      <w:r w:rsidRPr="00E43457">
        <w:rPr>
          <w:rFonts w:asciiTheme="majorHAnsi" w:hAnsiTheme="majorHAnsi" w:cs="Calibri"/>
          <w:sz w:val="21"/>
          <w:szCs w:val="21"/>
          <w:rPrChange w:id="65" w:author="Suresh Kumar, Vignesh" w:date="2024-07-09T11:40:00Z">
            <w:rPr>
              <w:rFonts w:asciiTheme="majorHAnsi" w:hAnsiTheme="majorHAnsi" w:cs="Calibri"/>
              <w:b/>
              <w:bCs/>
              <w:sz w:val="21"/>
              <w:szCs w:val="21"/>
            </w:rPr>
          </w:rPrChange>
        </w:rPr>
        <w:t>advanced sorting and filtering</w:t>
      </w:r>
      <w:r>
        <w:rPr>
          <w:rFonts w:asciiTheme="majorHAnsi" w:hAnsiTheme="majorHAnsi" w:cs="Calibri"/>
          <w:sz w:val="21"/>
          <w:szCs w:val="21"/>
        </w:rPr>
        <w:t>.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2B635F" w14:paraId="55445E4B" w14:textId="77777777" w:rsidTr="005F4789">
        <w:tc>
          <w:tcPr>
            <w:tcW w:w="10890" w:type="dxa"/>
          </w:tcPr>
          <w:p w14:paraId="70C1C8E1" w14:textId="57EB484E" w:rsidR="002B635F" w:rsidRPr="001B3776" w:rsidRDefault="002B635F" w:rsidP="005F4789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rPr>
                <w:rFonts w:asciiTheme="majorHAnsi" w:hAnsiTheme="majorHAnsi" w:cs="Calibri"/>
                <w:bCs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CLI Shortener </w:t>
            </w:r>
            <w:r w:rsidRPr="00D94446"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>|</w:t>
            </w:r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 </w:t>
            </w:r>
            <w:del w:id="66" w:author="Suresh Kumar, Vignesh" w:date="2024-07-14T20:16:00Z">
              <w:r w:rsidRPr="00F037AB" w:rsidDel="00CB7872">
                <w:rPr>
                  <w:rFonts w:asciiTheme="majorHAnsi" w:hAnsiTheme="majorHAnsi" w:cs="Calibri"/>
                  <w:bCs/>
                  <w:i/>
                  <w:sz w:val="21"/>
                  <w:szCs w:val="21"/>
                </w:rPr>
                <w:delText>SQLite</w:delText>
              </w:r>
            </w:del>
            <w:ins w:id="67" w:author="Suresh Kumar, Vignesh" w:date="2024-07-14T20:16:00Z">
              <w:r w:rsidR="00CB7872">
                <w:rPr>
                  <w:rFonts w:asciiTheme="majorHAnsi" w:hAnsiTheme="majorHAnsi" w:cs="Calibri"/>
                  <w:bCs/>
                  <w:i/>
                  <w:sz w:val="21"/>
                  <w:szCs w:val="21"/>
                </w:rPr>
                <w:t>MySQL</w:t>
              </w:r>
            </w:ins>
            <w:r w:rsidRPr="00F037AB">
              <w:rPr>
                <w:rFonts w:asciiTheme="majorHAnsi" w:hAnsiTheme="majorHAnsi" w:cs="Calibri"/>
                <w:bCs/>
                <w:i/>
                <w:sz w:val="21"/>
                <w:szCs w:val="21"/>
              </w:rPr>
              <w:t>, Rust, Axum, SQLx</w:t>
            </w:r>
            <w:r w:rsidR="00DC60F3"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 xml:space="preserve"> | </w:t>
            </w:r>
            <w:ins w:id="68" w:author="Suresh Kumar, Vignesh" w:date="2024-07-06T22:44:00Z">
              <w:r w:rsidR="00164B44">
                <w:rPr>
                  <w:rFonts w:asciiTheme="majorHAnsi" w:hAnsiTheme="majorHAnsi" w:cs="Calibri"/>
                  <w:bCs/>
                  <w:iCs/>
                  <w:sz w:val="21"/>
                  <w:szCs w:val="21"/>
                  <w:u w:val="single"/>
                </w:rPr>
                <w:fldChar w:fldCharType="begin"/>
              </w:r>
              <w:r w:rsidR="00164B44">
                <w:rPr>
                  <w:rFonts w:asciiTheme="majorHAnsi" w:hAnsiTheme="majorHAnsi" w:cs="Calibri"/>
                  <w:bCs/>
                  <w:iCs/>
                  <w:sz w:val="21"/>
                  <w:szCs w:val="21"/>
                  <w:u w:val="single"/>
                </w:rPr>
                <w:instrText>HYPERLINK "https://github.com/VigneshSK17/cli_shortener"</w:instrText>
              </w:r>
              <w:r w:rsidR="00164B44">
                <w:rPr>
                  <w:rFonts w:asciiTheme="majorHAnsi" w:hAnsiTheme="majorHAnsi" w:cs="Calibri"/>
                  <w:bCs/>
                  <w:iCs/>
                  <w:sz w:val="21"/>
                  <w:szCs w:val="21"/>
                  <w:u w:val="single"/>
                </w:rPr>
              </w:r>
              <w:r w:rsidR="00164B44">
                <w:rPr>
                  <w:rFonts w:asciiTheme="majorHAnsi" w:hAnsiTheme="majorHAnsi" w:cs="Calibri"/>
                  <w:bCs/>
                  <w:iCs/>
                  <w:sz w:val="21"/>
                  <w:szCs w:val="21"/>
                  <w:u w:val="single"/>
                </w:rPr>
                <w:fldChar w:fldCharType="separate"/>
              </w:r>
              <w:r w:rsidR="00DC60F3" w:rsidRPr="00164B44">
                <w:rPr>
                  <w:rStyle w:val="Hyperlink"/>
                  <w:rFonts w:asciiTheme="majorHAnsi" w:hAnsiTheme="majorHAnsi" w:cs="Calibri"/>
                  <w:bCs/>
                  <w:iCs/>
                  <w:sz w:val="21"/>
                  <w:szCs w:val="21"/>
                </w:rPr>
                <w:t>GitHub</w:t>
              </w:r>
              <w:r w:rsidR="00164B44">
                <w:rPr>
                  <w:rFonts w:asciiTheme="majorHAnsi" w:hAnsiTheme="majorHAnsi" w:cs="Calibri"/>
                  <w:bCs/>
                  <w:iCs/>
                  <w:sz w:val="21"/>
                  <w:szCs w:val="21"/>
                  <w:u w:val="single"/>
                </w:rPr>
                <w:fldChar w:fldCharType="end"/>
              </w:r>
            </w:ins>
          </w:p>
        </w:tc>
      </w:tr>
    </w:tbl>
    <w:p w14:paraId="2F797B65" w14:textId="35F9B467" w:rsidR="0088084A" w:rsidRDefault="0088084A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144" w:firstLine="0"/>
        <w:rPr>
          <w:rFonts w:asciiTheme="majorHAnsi" w:hAnsiTheme="majorHAnsi" w:cs="Calibri"/>
          <w:sz w:val="21"/>
          <w:szCs w:val="21"/>
        </w:rPr>
        <w:pPrChange w:id="69" w:author="Suresh Kumar, Vignesh" w:date="2024-07-05T18:42:00Z">
          <w:pPr>
            <w:numPr>
              <w:numId w:val="14"/>
            </w:numPr>
            <w:tabs>
              <w:tab w:val="left" w:pos="360"/>
              <w:tab w:val="left" w:pos="1440"/>
              <w:tab w:val="num" w:pos="2160"/>
              <w:tab w:val="left" w:pos="5760"/>
              <w:tab w:val="left" w:pos="7920"/>
              <w:tab w:val="right" w:pos="10800"/>
            </w:tabs>
            <w:spacing w:line="276" w:lineRule="auto"/>
            <w:ind w:left="144" w:hanging="360"/>
          </w:pPr>
        </w:pPrChange>
      </w:pPr>
      <w:r>
        <w:rPr>
          <w:rFonts w:asciiTheme="majorHAnsi" w:hAnsiTheme="majorHAnsi" w:cs="Calibri"/>
          <w:sz w:val="21"/>
          <w:szCs w:val="21"/>
        </w:rPr>
        <w:t xml:space="preserve">Engineered an efficient link shortener </w:t>
      </w:r>
      <w:r w:rsidR="0019242B">
        <w:rPr>
          <w:rFonts w:asciiTheme="majorHAnsi" w:hAnsiTheme="majorHAnsi" w:cs="Calibri"/>
          <w:sz w:val="21"/>
          <w:szCs w:val="21"/>
        </w:rPr>
        <w:t xml:space="preserve">tool which can generate </w:t>
      </w:r>
      <w:r w:rsidR="0019242B" w:rsidRPr="00E43457">
        <w:rPr>
          <w:rFonts w:asciiTheme="majorHAnsi" w:hAnsiTheme="majorHAnsi" w:cs="Calibri"/>
          <w:sz w:val="21"/>
          <w:szCs w:val="21"/>
          <w:rPrChange w:id="70" w:author="Suresh Kumar, Vignesh" w:date="2024-07-09T11:40:00Z">
            <w:rPr>
              <w:rFonts w:asciiTheme="majorHAnsi" w:hAnsiTheme="majorHAnsi" w:cs="Calibri"/>
              <w:b/>
              <w:bCs/>
              <w:sz w:val="21"/>
              <w:szCs w:val="21"/>
            </w:rPr>
          </w:rPrChange>
        </w:rPr>
        <w:t>500 million+ unique</w:t>
      </w:r>
      <w:r w:rsidR="0019242B" w:rsidRPr="00B25F42">
        <w:rPr>
          <w:rFonts w:asciiTheme="majorHAnsi" w:hAnsiTheme="majorHAnsi" w:cs="Calibri"/>
          <w:sz w:val="21"/>
          <w:szCs w:val="21"/>
        </w:rPr>
        <w:t xml:space="preserve"> shortened links</w:t>
      </w:r>
      <w:r w:rsidR="0019242B">
        <w:rPr>
          <w:rFonts w:asciiTheme="majorHAnsi" w:hAnsiTheme="majorHAnsi" w:cs="Calibri"/>
          <w:sz w:val="21"/>
          <w:szCs w:val="21"/>
        </w:rPr>
        <w:t>.</w:t>
      </w:r>
    </w:p>
    <w:p w14:paraId="20FBB18E" w14:textId="43F0F39A" w:rsidR="0088084A" w:rsidRDefault="00B25F42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144" w:firstLine="0"/>
        <w:rPr>
          <w:rFonts w:asciiTheme="majorHAnsi" w:hAnsiTheme="majorHAnsi" w:cs="Calibri"/>
          <w:sz w:val="21"/>
          <w:szCs w:val="21"/>
        </w:rPr>
        <w:pPrChange w:id="71" w:author="Suresh Kumar, Vignesh" w:date="2024-07-05T18:42:00Z">
          <w:pPr>
            <w:numPr>
              <w:numId w:val="14"/>
            </w:numPr>
            <w:tabs>
              <w:tab w:val="left" w:pos="360"/>
              <w:tab w:val="left" w:pos="1440"/>
              <w:tab w:val="num" w:pos="2160"/>
              <w:tab w:val="left" w:pos="5760"/>
              <w:tab w:val="left" w:pos="7920"/>
              <w:tab w:val="right" w:pos="10800"/>
            </w:tabs>
            <w:spacing w:line="276" w:lineRule="auto"/>
            <w:ind w:left="144" w:hanging="360"/>
          </w:pPr>
        </w:pPrChange>
      </w:pPr>
      <w:r>
        <w:rPr>
          <w:rFonts w:asciiTheme="majorHAnsi" w:hAnsiTheme="majorHAnsi" w:cs="Calibri"/>
          <w:sz w:val="21"/>
          <w:szCs w:val="21"/>
        </w:rPr>
        <w:t xml:space="preserve">Integrated </w:t>
      </w:r>
      <w:del w:id="72" w:author="Suresh Kumar, Vignesh" w:date="2024-07-14T20:16:00Z">
        <w:r w:rsidDel="00CB7872">
          <w:rPr>
            <w:rFonts w:asciiTheme="majorHAnsi" w:hAnsiTheme="majorHAnsi" w:cs="Calibri"/>
            <w:sz w:val="21"/>
            <w:szCs w:val="21"/>
          </w:rPr>
          <w:delText xml:space="preserve">PostgreSQL </w:delText>
        </w:r>
      </w:del>
      <w:ins w:id="73" w:author="Suresh Kumar, Vignesh" w:date="2024-07-14T20:16:00Z">
        <w:r w:rsidR="00CB7872">
          <w:rPr>
            <w:rFonts w:asciiTheme="majorHAnsi" w:hAnsiTheme="majorHAnsi" w:cs="Calibri"/>
            <w:sz w:val="21"/>
            <w:szCs w:val="21"/>
          </w:rPr>
          <w:t xml:space="preserve">MySQL </w:t>
        </w:r>
      </w:ins>
      <w:r>
        <w:rPr>
          <w:rFonts w:asciiTheme="majorHAnsi" w:hAnsiTheme="majorHAnsi" w:cs="Calibri"/>
          <w:sz w:val="21"/>
          <w:szCs w:val="21"/>
        </w:rPr>
        <w:t xml:space="preserve">and SQLx to ensure reliable storage and up to </w:t>
      </w:r>
      <w:r w:rsidRPr="00E43457">
        <w:rPr>
          <w:rFonts w:asciiTheme="majorHAnsi" w:hAnsiTheme="majorHAnsi" w:cs="Calibri"/>
          <w:sz w:val="21"/>
          <w:szCs w:val="21"/>
          <w:rPrChange w:id="74" w:author="Suresh Kumar, Vignesh" w:date="2024-07-09T11:40:00Z">
            <w:rPr>
              <w:rFonts w:asciiTheme="majorHAnsi" w:hAnsiTheme="majorHAnsi" w:cs="Calibri"/>
              <w:b/>
              <w:bCs/>
              <w:sz w:val="21"/>
              <w:szCs w:val="21"/>
            </w:rPr>
          </w:rPrChange>
        </w:rPr>
        <w:t>5 concurrent retrievals</w:t>
      </w:r>
      <w:r>
        <w:rPr>
          <w:rFonts w:asciiTheme="majorHAnsi" w:hAnsiTheme="majorHAnsi" w:cs="Calibri"/>
          <w:sz w:val="21"/>
          <w:szCs w:val="21"/>
        </w:rPr>
        <w:t xml:space="preserve"> of shortened links.</w:t>
      </w:r>
    </w:p>
    <w:p w14:paraId="72BAE0AC" w14:textId="7EAAC5C3" w:rsidR="00AB0502" w:rsidRPr="002F603D" w:rsidRDefault="00B25F42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144" w:firstLine="0"/>
        <w:rPr>
          <w:rFonts w:asciiTheme="majorHAnsi" w:hAnsiTheme="majorHAnsi" w:cs="Calibri"/>
          <w:sz w:val="21"/>
          <w:szCs w:val="21"/>
        </w:rPr>
        <w:pPrChange w:id="75" w:author="Suresh Kumar, Vignesh" w:date="2024-07-05T18:42:00Z">
          <w:pPr>
            <w:numPr>
              <w:numId w:val="14"/>
            </w:numPr>
            <w:tabs>
              <w:tab w:val="left" w:pos="360"/>
              <w:tab w:val="left" w:pos="1440"/>
              <w:tab w:val="num" w:pos="2160"/>
              <w:tab w:val="left" w:pos="5760"/>
              <w:tab w:val="left" w:pos="7920"/>
              <w:tab w:val="right" w:pos="10800"/>
            </w:tabs>
            <w:spacing w:line="276" w:lineRule="auto"/>
            <w:ind w:left="144" w:hanging="360"/>
          </w:pPr>
        </w:pPrChange>
      </w:pPr>
      <w:r>
        <w:rPr>
          <w:rFonts w:asciiTheme="majorHAnsi" w:hAnsiTheme="majorHAnsi" w:cs="Calibri"/>
          <w:sz w:val="21"/>
          <w:szCs w:val="21"/>
        </w:rPr>
        <w:t xml:space="preserve">Increased overall efficiency by </w:t>
      </w:r>
      <w:r w:rsidRPr="00E43457">
        <w:rPr>
          <w:rFonts w:asciiTheme="majorHAnsi" w:hAnsiTheme="majorHAnsi" w:cs="Calibri"/>
          <w:sz w:val="21"/>
          <w:szCs w:val="21"/>
          <w:rPrChange w:id="76" w:author="Suresh Kumar, Vignesh" w:date="2024-07-09T11:40:00Z">
            <w:rPr>
              <w:rFonts w:asciiTheme="majorHAnsi" w:hAnsiTheme="majorHAnsi" w:cs="Calibri"/>
              <w:b/>
              <w:bCs/>
              <w:sz w:val="21"/>
              <w:szCs w:val="21"/>
            </w:rPr>
          </w:rPrChange>
        </w:rPr>
        <w:t>20%</w:t>
      </w:r>
      <w:r>
        <w:rPr>
          <w:rFonts w:asciiTheme="majorHAnsi" w:hAnsiTheme="majorHAnsi" w:cs="Calibri"/>
          <w:b/>
          <w:bCs/>
          <w:sz w:val="21"/>
          <w:szCs w:val="21"/>
        </w:rPr>
        <w:t xml:space="preserve"> </w:t>
      </w:r>
      <w:r>
        <w:rPr>
          <w:rFonts w:asciiTheme="majorHAnsi" w:hAnsiTheme="majorHAnsi" w:cs="Calibri"/>
          <w:sz w:val="21"/>
          <w:szCs w:val="21"/>
        </w:rPr>
        <w:t>by utilizing Rust’s asynchronous capabilities and Axum web framework.</w:t>
      </w:r>
    </w:p>
    <w:p w14:paraId="59E01DD5" w14:textId="3BF26894" w:rsidR="00187944" w:rsidRPr="00187944" w:rsidRDefault="00187944" w:rsidP="0018794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ajorHAnsi" w:hAnsiTheme="majorHAnsi" w:cs="Calibri"/>
          <w:b/>
          <w:iCs/>
          <w:u w:val="single"/>
        </w:rPr>
      </w:pPr>
      <w:r w:rsidRPr="00187944">
        <w:rPr>
          <w:rFonts w:asciiTheme="majorHAnsi" w:hAnsiTheme="majorHAnsi" w:cs="Calibri"/>
          <w:b/>
          <w:iCs/>
          <w:u w:val="single"/>
        </w:rPr>
        <w:t>Skill</w:t>
      </w:r>
      <w:r w:rsidR="008F227C">
        <w:rPr>
          <w:rFonts w:asciiTheme="majorHAnsi" w:hAnsiTheme="majorHAnsi" w:cs="Calibri"/>
          <w:b/>
          <w:iCs/>
          <w:u w:val="single"/>
        </w:rPr>
        <w:t>s</w:t>
      </w:r>
      <w:r w:rsidRPr="00650002">
        <w:rPr>
          <w:rFonts w:asciiTheme="majorHAnsi" w:hAnsiTheme="majorHAnsi" w:cs="Calibri"/>
          <w:bCs/>
          <w:iCs/>
          <w:u w:val="single"/>
        </w:rPr>
        <w:tab/>
      </w:r>
      <w:r w:rsidRPr="00187944">
        <w:rPr>
          <w:rFonts w:asciiTheme="majorHAnsi" w:hAnsiTheme="majorHAnsi" w:cs="Calibri"/>
          <w:b/>
          <w:iCs/>
          <w:u w:val="single"/>
        </w:rPr>
        <w:tab/>
      </w:r>
      <w:r w:rsidRPr="00187944">
        <w:rPr>
          <w:rFonts w:asciiTheme="majorHAnsi" w:hAnsiTheme="majorHAnsi" w:cs="Calibri"/>
          <w:b/>
          <w:iCs/>
          <w:u w:val="single"/>
        </w:rPr>
        <w:tab/>
      </w:r>
    </w:p>
    <w:p w14:paraId="05E56826" w14:textId="76A382DD" w:rsidR="00187944" w:rsidRDefault="00187944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ind w:left="142"/>
        <w:rPr>
          <w:rFonts w:asciiTheme="majorHAnsi" w:hAnsiTheme="majorHAnsi" w:cs="Calibri"/>
          <w:iCs/>
          <w:sz w:val="21"/>
          <w:szCs w:val="21"/>
        </w:rPr>
        <w:pPrChange w:id="77" w:author="Suresh Kumar, Vignesh" w:date="2024-07-05T18:42:00Z">
          <w:pPr>
            <w:tabs>
              <w:tab w:val="left" w:pos="360"/>
              <w:tab w:val="left" w:pos="2070"/>
              <w:tab w:val="left" w:pos="5760"/>
              <w:tab w:val="left" w:pos="7920"/>
              <w:tab w:val="right" w:pos="10800"/>
            </w:tabs>
            <w:ind w:left="142"/>
          </w:pPr>
        </w:pPrChange>
      </w:pPr>
      <w:r>
        <w:rPr>
          <w:rFonts w:asciiTheme="majorHAnsi" w:hAnsiTheme="majorHAnsi" w:cs="Calibri"/>
          <w:b/>
          <w:iCs/>
          <w:sz w:val="21"/>
          <w:szCs w:val="21"/>
        </w:rPr>
        <w:t>Languages</w:t>
      </w:r>
      <w:r w:rsidR="000B5FD7">
        <w:rPr>
          <w:rFonts w:asciiTheme="majorHAnsi" w:hAnsiTheme="majorHAnsi" w:cs="Calibri"/>
          <w:b/>
          <w:iCs/>
          <w:sz w:val="21"/>
          <w:szCs w:val="21"/>
        </w:rPr>
        <w:t xml:space="preserve">: </w:t>
      </w:r>
      <w:r w:rsidRPr="00187944">
        <w:rPr>
          <w:rFonts w:asciiTheme="majorHAnsi" w:hAnsiTheme="majorHAnsi" w:cs="Calibri"/>
          <w:iCs/>
          <w:sz w:val="21"/>
          <w:szCs w:val="21"/>
        </w:rPr>
        <w:t>Java,</w:t>
      </w:r>
      <w:r w:rsidR="00DD14C3">
        <w:rPr>
          <w:rFonts w:asciiTheme="majorHAnsi" w:hAnsiTheme="majorHAnsi" w:cs="Calibri"/>
          <w:iCs/>
          <w:sz w:val="21"/>
          <w:szCs w:val="21"/>
        </w:rPr>
        <w:t xml:space="preserve"> Kotlin,</w:t>
      </w:r>
      <w:r w:rsidRPr="00187944">
        <w:rPr>
          <w:rFonts w:asciiTheme="majorHAnsi" w:hAnsiTheme="majorHAnsi" w:cs="Calibri"/>
          <w:iCs/>
          <w:sz w:val="21"/>
          <w:szCs w:val="21"/>
        </w:rPr>
        <w:t xml:space="preserve"> Python, C, </w:t>
      </w:r>
      <w:r w:rsidR="00D059BE">
        <w:rPr>
          <w:rFonts w:asciiTheme="majorHAnsi" w:hAnsiTheme="majorHAnsi" w:cs="Calibri"/>
          <w:iCs/>
          <w:sz w:val="21"/>
          <w:szCs w:val="21"/>
        </w:rPr>
        <w:t>C++,</w:t>
      </w:r>
      <w:r w:rsidR="000B5FD7">
        <w:rPr>
          <w:rFonts w:asciiTheme="majorHAnsi" w:hAnsiTheme="majorHAnsi" w:cs="Calibri"/>
          <w:iCs/>
          <w:sz w:val="21"/>
          <w:szCs w:val="21"/>
        </w:rPr>
        <w:t xml:space="preserve"> Go, Rust, SQL</w:t>
      </w:r>
      <w:ins w:id="78" w:author="Suresh Kumar, Vignesh" w:date="2024-07-14T20:16:00Z">
        <w:r w:rsidR="00CB7872">
          <w:rPr>
            <w:rFonts w:asciiTheme="majorHAnsi" w:hAnsiTheme="majorHAnsi" w:cs="Calibri"/>
            <w:iCs/>
            <w:sz w:val="21"/>
            <w:szCs w:val="21"/>
          </w:rPr>
          <w:t xml:space="preserve">, </w:t>
        </w:r>
      </w:ins>
      <w:del w:id="79" w:author="Suresh Kumar, Vignesh" w:date="2024-07-14T20:16:00Z">
        <w:r w:rsidR="000B5FD7" w:rsidDel="00CB7872">
          <w:rPr>
            <w:rFonts w:asciiTheme="majorHAnsi" w:hAnsiTheme="majorHAnsi" w:cs="Calibri"/>
            <w:iCs/>
            <w:sz w:val="21"/>
            <w:szCs w:val="21"/>
          </w:rPr>
          <w:delText xml:space="preserve"> (SQLite), </w:delText>
        </w:r>
      </w:del>
      <w:r w:rsidR="000B5FD7">
        <w:rPr>
          <w:rFonts w:asciiTheme="majorHAnsi" w:hAnsiTheme="majorHAnsi" w:cs="Calibri"/>
          <w:iCs/>
          <w:sz w:val="21"/>
          <w:szCs w:val="21"/>
        </w:rPr>
        <w:t>JavaScript/Typescript,</w:t>
      </w:r>
      <w:ins w:id="80" w:author="Suresh Kumar, Vignesh" w:date="2024-07-08T11:10:00Z">
        <w:r w:rsidR="0087228E">
          <w:rPr>
            <w:rFonts w:asciiTheme="majorHAnsi" w:hAnsiTheme="majorHAnsi" w:cs="Calibri"/>
            <w:iCs/>
            <w:sz w:val="21"/>
            <w:szCs w:val="21"/>
          </w:rPr>
          <w:t xml:space="preserve"> Bash, F#</w:t>
        </w:r>
      </w:ins>
      <w:del w:id="81" w:author="Suresh Kumar, Vignesh" w:date="2024-07-08T11:10:00Z">
        <w:r w:rsidR="000B5FD7" w:rsidDel="0087228E">
          <w:rPr>
            <w:rFonts w:asciiTheme="majorHAnsi" w:hAnsiTheme="majorHAnsi" w:cs="Calibri"/>
            <w:iCs/>
            <w:sz w:val="21"/>
            <w:szCs w:val="21"/>
          </w:rPr>
          <w:delText xml:space="preserve"> F#</w:delText>
        </w:r>
      </w:del>
    </w:p>
    <w:p w14:paraId="3BE70AF6" w14:textId="6E742702" w:rsidR="009012D4" w:rsidRDefault="009012D4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ind w:left="142"/>
        <w:rPr>
          <w:rFonts w:asciiTheme="majorHAnsi" w:hAnsiTheme="majorHAnsi" w:cs="Calibri"/>
          <w:iCs/>
          <w:sz w:val="21"/>
          <w:szCs w:val="21"/>
        </w:rPr>
        <w:pPrChange w:id="82" w:author="Suresh Kumar, Vignesh" w:date="2024-07-05T18:42:00Z">
          <w:pPr>
            <w:tabs>
              <w:tab w:val="left" w:pos="360"/>
              <w:tab w:val="left" w:pos="2070"/>
              <w:tab w:val="left" w:pos="5760"/>
              <w:tab w:val="left" w:pos="7920"/>
              <w:tab w:val="right" w:pos="10800"/>
            </w:tabs>
            <w:ind w:left="142"/>
          </w:pPr>
        </w:pPrChange>
      </w:pPr>
      <w:r>
        <w:rPr>
          <w:rFonts w:asciiTheme="majorHAnsi" w:hAnsiTheme="majorHAnsi" w:cs="Calibri"/>
          <w:b/>
          <w:iCs/>
          <w:sz w:val="21"/>
          <w:szCs w:val="21"/>
        </w:rPr>
        <w:t>Technologies</w:t>
      </w:r>
      <w:r w:rsidRPr="00187944">
        <w:rPr>
          <w:rFonts w:asciiTheme="majorHAnsi" w:hAnsiTheme="majorHAnsi" w:cs="Calibri"/>
          <w:b/>
          <w:iCs/>
          <w:sz w:val="21"/>
          <w:szCs w:val="21"/>
        </w:rPr>
        <w:t xml:space="preserve">:  </w:t>
      </w:r>
      <w:r w:rsidR="00DD14C3">
        <w:rPr>
          <w:rFonts w:asciiTheme="majorHAnsi" w:hAnsiTheme="majorHAnsi" w:cs="Calibri"/>
          <w:bCs/>
          <w:iCs/>
          <w:sz w:val="21"/>
          <w:szCs w:val="21"/>
        </w:rPr>
        <w:t xml:space="preserve">Android, Firebase, </w:t>
      </w:r>
      <w:r>
        <w:rPr>
          <w:rFonts w:asciiTheme="majorHAnsi" w:hAnsiTheme="majorHAnsi" w:cs="Calibri"/>
          <w:iCs/>
          <w:sz w:val="21"/>
          <w:szCs w:val="21"/>
        </w:rPr>
        <w:t>Docker</w:t>
      </w:r>
      <w:r w:rsidRPr="00187944">
        <w:rPr>
          <w:rFonts w:asciiTheme="majorHAnsi" w:hAnsiTheme="majorHAnsi" w:cs="Calibri"/>
          <w:iCs/>
          <w:sz w:val="21"/>
          <w:szCs w:val="21"/>
        </w:rPr>
        <w:t xml:space="preserve">, </w:t>
      </w:r>
      <w:r w:rsidR="000B5FD7">
        <w:rPr>
          <w:rFonts w:asciiTheme="majorHAnsi" w:hAnsiTheme="majorHAnsi" w:cs="Calibri"/>
          <w:iCs/>
          <w:sz w:val="21"/>
          <w:szCs w:val="21"/>
        </w:rPr>
        <w:t>AWS</w:t>
      </w:r>
      <w:r w:rsidRPr="00187944">
        <w:rPr>
          <w:rFonts w:asciiTheme="majorHAnsi" w:hAnsiTheme="majorHAnsi" w:cs="Calibri"/>
          <w:iCs/>
          <w:sz w:val="21"/>
          <w:szCs w:val="21"/>
        </w:rPr>
        <w:t>,</w:t>
      </w:r>
      <w:r w:rsidR="000B5FD7">
        <w:rPr>
          <w:rFonts w:asciiTheme="majorHAnsi" w:hAnsiTheme="majorHAnsi" w:cs="Calibri"/>
          <w:iCs/>
          <w:sz w:val="21"/>
          <w:szCs w:val="21"/>
        </w:rPr>
        <w:t xml:space="preserve"> Git,</w:t>
      </w:r>
      <w:r w:rsidRPr="00187944">
        <w:rPr>
          <w:rFonts w:asciiTheme="majorHAnsi" w:hAnsiTheme="majorHAnsi" w:cs="Calibri"/>
          <w:iCs/>
          <w:sz w:val="21"/>
          <w:szCs w:val="21"/>
        </w:rPr>
        <w:t xml:space="preserve"> </w:t>
      </w:r>
      <w:r w:rsidR="000B5FD7">
        <w:rPr>
          <w:rFonts w:asciiTheme="majorHAnsi" w:hAnsiTheme="majorHAnsi" w:cs="Calibri"/>
          <w:iCs/>
          <w:sz w:val="21"/>
          <w:szCs w:val="21"/>
        </w:rPr>
        <w:t>GitHub</w:t>
      </w:r>
      <w:r w:rsidR="00220E39">
        <w:rPr>
          <w:rFonts w:asciiTheme="majorHAnsi" w:hAnsiTheme="majorHAnsi" w:cs="Calibri"/>
          <w:iCs/>
          <w:sz w:val="21"/>
          <w:szCs w:val="21"/>
        </w:rPr>
        <w:t xml:space="preserve">, </w:t>
      </w:r>
      <w:r w:rsidR="000B5FD7">
        <w:rPr>
          <w:rFonts w:asciiTheme="majorHAnsi" w:hAnsiTheme="majorHAnsi" w:cs="Calibri"/>
          <w:iCs/>
          <w:sz w:val="21"/>
          <w:szCs w:val="21"/>
        </w:rPr>
        <w:t xml:space="preserve">Selenium, React, </w:t>
      </w:r>
      <w:ins w:id="83" w:author="Suresh Kumar, Vignesh" w:date="2024-07-14T20:16:00Z">
        <w:r w:rsidR="00CB7872">
          <w:rPr>
            <w:rFonts w:asciiTheme="majorHAnsi" w:hAnsiTheme="majorHAnsi" w:cs="Calibri"/>
            <w:iCs/>
            <w:sz w:val="21"/>
            <w:szCs w:val="21"/>
          </w:rPr>
          <w:t xml:space="preserve">MySQL, </w:t>
        </w:r>
      </w:ins>
      <w:r w:rsidR="000B5FD7">
        <w:rPr>
          <w:rFonts w:asciiTheme="majorHAnsi" w:hAnsiTheme="majorHAnsi" w:cs="Calibri"/>
          <w:iCs/>
          <w:sz w:val="21"/>
          <w:szCs w:val="21"/>
        </w:rPr>
        <w:t xml:space="preserve">SQLite, </w:t>
      </w:r>
      <w:r w:rsidR="00EF44FF">
        <w:rPr>
          <w:rFonts w:asciiTheme="majorHAnsi" w:hAnsiTheme="majorHAnsi" w:cs="Calibri"/>
          <w:iCs/>
          <w:sz w:val="21"/>
          <w:szCs w:val="21"/>
        </w:rPr>
        <w:t>R</w:t>
      </w:r>
      <w:r w:rsidR="00DC60F3">
        <w:rPr>
          <w:rFonts w:asciiTheme="majorHAnsi" w:hAnsiTheme="majorHAnsi" w:cs="Calibri"/>
          <w:iCs/>
          <w:sz w:val="21"/>
          <w:szCs w:val="21"/>
        </w:rPr>
        <w:t>obot Operating System</w:t>
      </w:r>
      <w:del w:id="84" w:author="Suresh Kumar, Vignesh" w:date="2024-07-14T20:16:00Z">
        <w:r w:rsidR="00EF44FF" w:rsidDel="00CB7872">
          <w:rPr>
            <w:rFonts w:asciiTheme="majorHAnsi" w:hAnsiTheme="majorHAnsi" w:cs="Calibri"/>
            <w:iCs/>
            <w:sz w:val="21"/>
            <w:szCs w:val="21"/>
          </w:rPr>
          <w:delText xml:space="preserve">, </w:delText>
        </w:r>
        <w:r w:rsidR="000B5FD7" w:rsidDel="00CB7872">
          <w:rPr>
            <w:rFonts w:asciiTheme="majorHAnsi" w:hAnsiTheme="majorHAnsi" w:cs="Calibri"/>
            <w:iCs/>
            <w:sz w:val="21"/>
            <w:szCs w:val="21"/>
          </w:rPr>
          <w:delText>Vim</w:delText>
        </w:r>
      </w:del>
    </w:p>
    <w:p w14:paraId="530FDDB8" w14:textId="5AB7E850" w:rsidR="000B5FD7" w:rsidRPr="000B5FD7" w:rsidDel="00736CC8" w:rsidRDefault="000B5FD7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ind w:left="142"/>
        <w:rPr>
          <w:del w:id="85" w:author="Suresh Kumar, Vignesh" w:date="2024-06-22T21:16:00Z"/>
          <w:rFonts w:asciiTheme="majorHAnsi" w:hAnsiTheme="majorHAnsi" w:cs="Calibri"/>
          <w:iCs/>
          <w:sz w:val="21"/>
          <w:szCs w:val="21"/>
        </w:rPr>
        <w:pPrChange w:id="86" w:author="Suresh Kumar, Vignesh" w:date="2024-07-05T18:42:00Z">
          <w:pPr>
            <w:tabs>
              <w:tab w:val="left" w:pos="360"/>
              <w:tab w:val="left" w:pos="2070"/>
              <w:tab w:val="left" w:pos="5760"/>
              <w:tab w:val="left" w:pos="7920"/>
              <w:tab w:val="right" w:pos="10800"/>
            </w:tabs>
            <w:ind w:left="142"/>
          </w:pPr>
        </w:pPrChange>
      </w:pPr>
      <w:r>
        <w:rPr>
          <w:rFonts w:asciiTheme="majorHAnsi" w:hAnsiTheme="majorHAnsi" w:cs="Calibri"/>
          <w:b/>
          <w:iCs/>
          <w:sz w:val="21"/>
          <w:szCs w:val="21"/>
        </w:rPr>
        <w:t>Concepts:</w:t>
      </w:r>
      <w:r>
        <w:rPr>
          <w:rFonts w:asciiTheme="majorHAnsi" w:hAnsiTheme="majorHAnsi" w:cs="Calibri"/>
          <w:iCs/>
          <w:sz w:val="21"/>
          <w:szCs w:val="21"/>
        </w:rPr>
        <w:t xml:space="preserve"> Data Structures and Algorithms,</w:t>
      </w:r>
      <w:r w:rsidR="004569EC">
        <w:rPr>
          <w:rFonts w:asciiTheme="majorHAnsi" w:hAnsiTheme="majorHAnsi" w:cs="Calibri"/>
          <w:iCs/>
          <w:sz w:val="21"/>
          <w:szCs w:val="21"/>
        </w:rPr>
        <w:t xml:space="preserve"> </w:t>
      </w:r>
      <w:r>
        <w:rPr>
          <w:rFonts w:asciiTheme="majorHAnsi" w:hAnsiTheme="majorHAnsi" w:cs="Calibri"/>
          <w:iCs/>
          <w:sz w:val="21"/>
          <w:szCs w:val="21"/>
        </w:rPr>
        <w:t>Mobile App Design, Cloud Computing, Machine Learning</w:t>
      </w:r>
      <w:r w:rsidR="00EF44FF">
        <w:rPr>
          <w:rFonts w:asciiTheme="majorHAnsi" w:hAnsiTheme="majorHAnsi" w:cs="Calibri"/>
          <w:iCs/>
          <w:sz w:val="21"/>
          <w:szCs w:val="21"/>
        </w:rPr>
        <w:t>, Robotics</w:t>
      </w:r>
    </w:p>
    <w:p w14:paraId="015ED3DC" w14:textId="56B38A5F" w:rsidR="001B2BB1" w:rsidRPr="00C817CA" w:rsidRDefault="00187944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ind w:left="142"/>
        <w:rPr>
          <w:rFonts w:asciiTheme="majorHAnsi" w:hAnsiTheme="majorHAnsi" w:cs="Calibri"/>
          <w:iCs/>
          <w:sz w:val="21"/>
          <w:szCs w:val="21"/>
        </w:rPr>
        <w:pPrChange w:id="87" w:author="Suresh Kumar, Vignesh" w:date="2024-07-05T18:42:00Z">
          <w:pPr>
            <w:tabs>
              <w:tab w:val="left" w:pos="360"/>
              <w:tab w:val="left" w:pos="2070"/>
              <w:tab w:val="left" w:pos="5760"/>
              <w:tab w:val="left" w:pos="7920"/>
              <w:tab w:val="right" w:pos="10800"/>
            </w:tabs>
            <w:ind w:left="142"/>
          </w:pPr>
        </w:pPrChange>
      </w:pPr>
      <w:del w:id="88" w:author="Suresh Kumar, Vignesh" w:date="2024-06-22T19:47:00Z">
        <w:r w:rsidRPr="00187944" w:rsidDel="00AB7C79">
          <w:rPr>
            <w:rFonts w:asciiTheme="majorHAnsi" w:hAnsiTheme="majorHAnsi" w:cs="Calibri"/>
            <w:b/>
            <w:iCs/>
            <w:sz w:val="21"/>
            <w:szCs w:val="21"/>
          </w:rPr>
          <w:delText>Platforms:</w:delText>
        </w:r>
        <w:r w:rsidRPr="00187944" w:rsidDel="00AB7C79">
          <w:rPr>
            <w:rFonts w:asciiTheme="majorHAnsi" w:hAnsiTheme="majorHAnsi" w:cs="Calibri"/>
            <w:iCs/>
            <w:sz w:val="21"/>
            <w:szCs w:val="21"/>
          </w:rPr>
          <w:delText xml:space="preserve">  </w:delText>
        </w:r>
        <w:r w:rsidR="000A2A65" w:rsidDel="00AB7C79">
          <w:rPr>
            <w:rFonts w:asciiTheme="majorHAnsi" w:hAnsiTheme="majorHAnsi" w:cs="Calibri"/>
            <w:iCs/>
            <w:sz w:val="21"/>
            <w:szCs w:val="21"/>
          </w:rPr>
          <w:delText xml:space="preserve">Unix, </w:delText>
        </w:r>
        <w:r w:rsidRPr="00187944" w:rsidDel="00AB7C79">
          <w:rPr>
            <w:rFonts w:asciiTheme="majorHAnsi" w:hAnsiTheme="majorHAnsi" w:cs="Calibri"/>
            <w:iCs/>
            <w:sz w:val="21"/>
            <w:szCs w:val="21"/>
          </w:rPr>
          <w:delText>Linux</w:delText>
        </w:r>
        <w:r w:rsidR="000B5FD7" w:rsidDel="00AB7C79">
          <w:rPr>
            <w:rFonts w:asciiTheme="majorHAnsi" w:hAnsiTheme="majorHAnsi" w:cs="Calibri"/>
            <w:iCs/>
            <w:sz w:val="21"/>
            <w:szCs w:val="21"/>
          </w:rPr>
          <w:delText>, MacOS, Windows</w:delText>
        </w:r>
      </w:del>
    </w:p>
    <w:sectPr w:rsidR="001B2BB1" w:rsidRPr="00C817CA" w:rsidSect="00545A33">
      <w:headerReference w:type="default" r:id="rId13"/>
      <w:pgSz w:w="12240" w:h="15840" w:code="1"/>
      <w:pgMar w:top="720" w:right="720" w:bottom="720" w:left="720" w:header="36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08076" w14:textId="77777777" w:rsidR="00F0092B" w:rsidRDefault="00F0092B">
      <w:r>
        <w:separator/>
      </w:r>
    </w:p>
  </w:endnote>
  <w:endnote w:type="continuationSeparator" w:id="0">
    <w:p w14:paraId="4C196DA8" w14:textId="77777777" w:rsidR="00F0092B" w:rsidRDefault="00F00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90317" w14:textId="77777777" w:rsidR="00F0092B" w:rsidRDefault="00F0092B">
      <w:r>
        <w:separator/>
      </w:r>
    </w:p>
  </w:footnote>
  <w:footnote w:type="continuationSeparator" w:id="0">
    <w:p w14:paraId="2CFA5984" w14:textId="77777777" w:rsidR="00F0092B" w:rsidRDefault="00F00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2A675" w14:textId="77777777" w:rsidR="00DB1B43" w:rsidRDefault="00DB1B43" w:rsidP="00DB1B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7651A4"/>
    <w:multiLevelType w:val="multilevel"/>
    <w:tmpl w:val="7EDE8E9C"/>
    <w:styleLink w:val="CurrentList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6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2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3" w15:restartNumberingAfterBreak="0">
    <w:nsid w:val="4D3D6319"/>
    <w:multiLevelType w:val="hybridMultilevel"/>
    <w:tmpl w:val="04129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5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6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7" w15:restartNumberingAfterBreak="0">
    <w:nsid w:val="75853AA1"/>
    <w:multiLevelType w:val="hybridMultilevel"/>
    <w:tmpl w:val="F68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945671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934561274">
    <w:abstractNumId w:val="15"/>
  </w:num>
  <w:num w:numId="3" w16cid:durableId="1238397156">
    <w:abstractNumId w:val="6"/>
  </w:num>
  <w:num w:numId="4" w16cid:durableId="1792823296">
    <w:abstractNumId w:val="7"/>
  </w:num>
  <w:num w:numId="5" w16cid:durableId="66341617">
    <w:abstractNumId w:val="14"/>
  </w:num>
  <w:num w:numId="6" w16cid:durableId="1763187835">
    <w:abstractNumId w:val="10"/>
  </w:num>
  <w:num w:numId="7" w16cid:durableId="1522357201">
    <w:abstractNumId w:val="5"/>
  </w:num>
  <w:num w:numId="8" w16cid:durableId="117797313">
    <w:abstractNumId w:val="4"/>
  </w:num>
  <w:num w:numId="9" w16cid:durableId="1333725062">
    <w:abstractNumId w:val="12"/>
  </w:num>
  <w:num w:numId="10" w16cid:durableId="1710715833">
    <w:abstractNumId w:val="1"/>
  </w:num>
  <w:num w:numId="11" w16cid:durableId="1424690077">
    <w:abstractNumId w:val="11"/>
  </w:num>
  <w:num w:numId="12" w16cid:durableId="434322677">
    <w:abstractNumId w:val="8"/>
  </w:num>
  <w:num w:numId="13" w16cid:durableId="167522313">
    <w:abstractNumId w:val="16"/>
  </w:num>
  <w:num w:numId="14" w16cid:durableId="164981616">
    <w:abstractNumId w:val="9"/>
  </w:num>
  <w:num w:numId="15" w16cid:durableId="867722015">
    <w:abstractNumId w:val="2"/>
  </w:num>
  <w:num w:numId="16" w16cid:durableId="1799646639">
    <w:abstractNumId w:val="17"/>
  </w:num>
  <w:num w:numId="17" w16cid:durableId="594360575">
    <w:abstractNumId w:val="13"/>
  </w:num>
  <w:num w:numId="18" w16cid:durableId="126434095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resh Kumar, Vignesh">
    <w15:presenceInfo w15:providerId="AD" w15:userId="S::vkumar389@gatech.edu::ff83e039-6886-4438-b575-e8ddc506fd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03E39"/>
    <w:rsid w:val="00017436"/>
    <w:rsid w:val="000217B3"/>
    <w:rsid w:val="0002367A"/>
    <w:rsid w:val="00025285"/>
    <w:rsid w:val="00025E44"/>
    <w:rsid w:val="0002676A"/>
    <w:rsid w:val="00034E94"/>
    <w:rsid w:val="00044703"/>
    <w:rsid w:val="000522E4"/>
    <w:rsid w:val="000547ED"/>
    <w:rsid w:val="00055534"/>
    <w:rsid w:val="00060AAD"/>
    <w:rsid w:val="00062440"/>
    <w:rsid w:val="00063DC1"/>
    <w:rsid w:val="00066E9C"/>
    <w:rsid w:val="00070581"/>
    <w:rsid w:val="000747F5"/>
    <w:rsid w:val="00077E46"/>
    <w:rsid w:val="0008066B"/>
    <w:rsid w:val="000976DF"/>
    <w:rsid w:val="000A0676"/>
    <w:rsid w:val="000A2A65"/>
    <w:rsid w:val="000A40B9"/>
    <w:rsid w:val="000A4279"/>
    <w:rsid w:val="000A488D"/>
    <w:rsid w:val="000B5FD7"/>
    <w:rsid w:val="000B6FBF"/>
    <w:rsid w:val="000C03DB"/>
    <w:rsid w:val="000C0757"/>
    <w:rsid w:val="000C1B9D"/>
    <w:rsid w:val="000C6697"/>
    <w:rsid w:val="000D6642"/>
    <w:rsid w:val="000E4026"/>
    <w:rsid w:val="000F50AB"/>
    <w:rsid w:val="000F55A6"/>
    <w:rsid w:val="000F67F0"/>
    <w:rsid w:val="000F7BD6"/>
    <w:rsid w:val="00102220"/>
    <w:rsid w:val="00105A45"/>
    <w:rsid w:val="001078C0"/>
    <w:rsid w:val="00111359"/>
    <w:rsid w:val="00111A2A"/>
    <w:rsid w:val="0011232C"/>
    <w:rsid w:val="00122AFC"/>
    <w:rsid w:val="00123F2D"/>
    <w:rsid w:val="00125780"/>
    <w:rsid w:val="00135C51"/>
    <w:rsid w:val="00164B44"/>
    <w:rsid w:val="001742C6"/>
    <w:rsid w:val="00187944"/>
    <w:rsid w:val="0019242B"/>
    <w:rsid w:val="00196E31"/>
    <w:rsid w:val="001A30E3"/>
    <w:rsid w:val="001A40DC"/>
    <w:rsid w:val="001A4AD8"/>
    <w:rsid w:val="001B2BB1"/>
    <w:rsid w:val="001B3776"/>
    <w:rsid w:val="001B43A7"/>
    <w:rsid w:val="001B4DD0"/>
    <w:rsid w:val="001B509A"/>
    <w:rsid w:val="001C05C1"/>
    <w:rsid w:val="001C17F4"/>
    <w:rsid w:val="001C279F"/>
    <w:rsid w:val="001C4289"/>
    <w:rsid w:val="001D23DD"/>
    <w:rsid w:val="001D2A42"/>
    <w:rsid w:val="001D7503"/>
    <w:rsid w:val="001E043C"/>
    <w:rsid w:val="001E5273"/>
    <w:rsid w:val="001F775C"/>
    <w:rsid w:val="00204A01"/>
    <w:rsid w:val="00207D55"/>
    <w:rsid w:val="00210C5B"/>
    <w:rsid w:val="00211D1B"/>
    <w:rsid w:val="00215F33"/>
    <w:rsid w:val="002203DC"/>
    <w:rsid w:val="00220CED"/>
    <w:rsid w:val="00220E39"/>
    <w:rsid w:val="00223479"/>
    <w:rsid w:val="00226A4C"/>
    <w:rsid w:val="00240443"/>
    <w:rsid w:val="002425BE"/>
    <w:rsid w:val="00244147"/>
    <w:rsid w:val="002478DB"/>
    <w:rsid w:val="00251DF3"/>
    <w:rsid w:val="002569D4"/>
    <w:rsid w:val="00260E89"/>
    <w:rsid w:val="002739F9"/>
    <w:rsid w:val="002B2537"/>
    <w:rsid w:val="002B3FC7"/>
    <w:rsid w:val="002B635F"/>
    <w:rsid w:val="002C013C"/>
    <w:rsid w:val="002C2CED"/>
    <w:rsid w:val="002C3DA6"/>
    <w:rsid w:val="002D5790"/>
    <w:rsid w:val="002D5A96"/>
    <w:rsid w:val="002D5AFD"/>
    <w:rsid w:val="002D5C45"/>
    <w:rsid w:val="002D7462"/>
    <w:rsid w:val="002E40DC"/>
    <w:rsid w:val="002F3CF1"/>
    <w:rsid w:val="002F603D"/>
    <w:rsid w:val="00303A8A"/>
    <w:rsid w:val="0032023F"/>
    <w:rsid w:val="003215E5"/>
    <w:rsid w:val="00325E0E"/>
    <w:rsid w:val="00326FCC"/>
    <w:rsid w:val="00343494"/>
    <w:rsid w:val="003445E7"/>
    <w:rsid w:val="00351A10"/>
    <w:rsid w:val="0035451F"/>
    <w:rsid w:val="00355E70"/>
    <w:rsid w:val="00372425"/>
    <w:rsid w:val="003768EB"/>
    <w:rsid w:val="003871EA"/>
    <w:rsid w:val="003A0ED0"/>
    <w:rsid w:val="003B7DAF"/>
    <w:rsid w:val="003C7FA9"/>
    <w:rsid w:val="003D231E"/>
    <w:rsid w:val="003E2FED"/>
    <w:rsid w:val="003E324E"/>
    <w:rsid w:val="003F3500"/>
    <w:rsid w:val="003F4996"/>
    <w:rsid w:val="00403207"/>
    <w:rsid w:val="004064BB"/>
    <w:rsid w:val="00410C6C"/>
    <w:rsid w:val="0041588C"/>
    <w:rsid w:val="00416499"/>
    <w:rsid w:val="00430AEC"/>
    <w:rsid w:val="004336CC"/>
    <w:rsid w:val="004346BE"/>
    <w:rsid w:val="00437CF2"/>
    <w:rsid w:val="00443AA1"/>
    <w:rsid w:val="00444F87"/>
    <w:rsid w:val="00451064"/>
    <w:rsid w:val="004555AC"/>
    <w:rsid w:val="004569EC"/>
    <w:rsid w:val="00456E38"/>
    <w:rsid w:val="00463CFC"/>
    <w:rsid w:val="0047519D"/>
    <w:rsid w:val="00475A91"/>
    <w:rsid w:val="00476675"/>
    <w:rsid w:val="004841D1"/>
    <w:rsid w:val="00492FBA"/>
    <w:rsid w:val="004943BD"/>
    <w:rsid w:val="0049443D"/>
    <w:rsid w:val="00495BFC"/>
    <w:rsid w:val="004B0FE8"/>
    <w:rsid w:val="004B6B28"/>
    <w:rsid w:val="004C4BE0"/>
    <w:rsid w:val="004C6312"/>
    <w:rsid w:val="004C683E"/>
    <w:rsid w:val="004C75D2"/>
    <w:rsid w:val="004C7DA7"/>
    <w:rsid w:val="004E4168"/>
    <w:rsid w:val="004F0D5F"/>
    <w:rsid w:val="004F6984"/>
    <w:rsid w:val="005005D0"/>
    <w:rsid w:val="005035CB"/>
    <w:rsid w:val="00504407"/>
    <w:rsid w:val="00511F9D"/>
    <w:rsid w:val="00533132"/>
    <w:rsid w:val="00534F09"/>
    <w:rsid w:val="00535C78"/>
    <w:rsid w:val="0054268D"/>
    <w:rsid w:val="00543600"/>
    <w:rsid w:val="00545A33"/>
    <w:rsid w:val="005565CD"/>
    <w:rsid w:val="0056200A"/>
    <w:rsid w:val="00565476"/>
    <w:rsid w:val="00570309"/>
    <w:rsid w:val="00573A98"/>
    <w:rsid w:val="00581030"/>
    <w:rsid w:val="00582A0C"/>
    <w:rsid w:val="00595B4F"/>
    <w:rsid w:val="005A008A"/>
    <w:rsid w:val="005A7486"/>
    <w:rsid w:val="005C451C"/>
    <w:rsid w:val="005C69D6"/>
    <w:rsid w:val="005D3042"/>
    <w:rsid w:val="005D4925"/>
    <w:rsid w:val="005D4A7B"/>
    <w:rsid w:val="005D6147"/>
    <w:rsid w:val="005D6202"/>
    <w:rsid w:val="005E2199"/>
    <w:rsid w:val="006166AB"/>
    <w:rsid w:val="006218A6"/>
    <w:rsid w:val="00625E37"/>
    <w:rsid w:val="00632DF6"/>
    <w:rsid w:val="006342ED"/>
    <w:rsid w:val="006422FD"/>
    <w:rsid w:val="00642E85"/>
    <w:rsid w:val="00644A15"/>
    <w:rsid w:val="00650002"/>
    <w:rsid w:val="0065198C"/>
    <w:rsid w:val="006521E5"/>
    <w:rsid w:val="006660C5"/>
    <w:rsid w:val="00672D69"/>
    <w:rsid w:val="00676249"/>
    <w:rsid w:val="00687B7C"/>
    <w:rsid w:val="006B1E78"/>
    <w:rsid w:val="006C2668"/>
    <w:rsid w:val="006C2669"/>
    <w:rsid w:val="006D05CB"/>
    <w:rsid w:val="006D6E54"/>
    <w:rsid w:val="006D7F53"/>
    <w:rsid w:val="006E0052"/>
    <w:rsid w:val="006E39E9"/>
    <w:rsid w:val="006F13CB"/>
    <w:rsid w:val="006F2E94"/>
    <w:rsid w:val="006F41F2"/>
    <w:rsid w:val="006F5F2E"/>
    <w:rsid w:val="00701752"/>
    <w:rsid w:val="00713456"/>
    <w:rsid w:val="0071570C"/>
    <w:rsid w:val="00723563"/>
    <w:rsid w:val="00733288"/>
    <w:rsid w:val="00733652"/>
    <w:rsid w:val="007339A5"/>
    <w:rsid w:val="00736CC8"/>
    <w:rsid w:val="00736D23"/>
    <w:rsid w:val="0075244D"/>
    <w:rsid w:val="00755787"/>
    <w:rsid w:val="0075578E"/>
    <w:rsid w:val="007669C4"/>
    <w:rsid w:val="00766F9E"/>
    <w:rsid w:val="00770DBB"/>
    <w:rsid w:val="007717C4"/>
    <w:rsid w:val="00771F54"/>
    <w:rsid w:val="00772DDA"/>
    <w:rsid w:val="00775220"/>
    <w:rsid w:val="00775D1A"/>
    <w:rsid w:val="00786FCD"/>
    <w:rsid w:val="007A203D"/>
    <w:rsid w:val="007A6A93"/>
    <w:rsid w:val="007B1C2E"/>
    <w:rsid w:val="007C33BF"/>
    <w:rsid w:val="007C38BA"/>
    <w:rsid w:val="007D2437"/>
    <w:rsid w:val="007D4EE1"/>
    <w:rsid w:val="007E13CD"/>
    <w:rsid w:val="007E66AC"/>
    <w:rsid w:val="007E737C"/>
    <w:rsid w:val="007F5B54"/>
    <w:rsid w:val="007F7192"/>
    <w:rsid w:val="00802805"/>
    <w:rsid w:val="00815233"/>
    <w:rsid w:val="008152A2"/>
    <w:rsid w:val="00817F68"/>
    <w:rsid w:val="008231DA"/>
    <w:rsid w:val="0082332D"/>
    <w:rsid w:val="00831A60"/>
    <w:rsid w:val="00840757"/>
    <w:rsid w:val="008514B1"/>
    <w:rsid w:val="00853732"/>
    <w:rsid w:val="008538A4"/>
    <w:rsid w:val="0085421E"/>
    <w:rsid w:val="008548E3"/>
    <w:rsid w:val="008557A1"/>
    <w:rsid w:val="0086747E"/>
    <w:rsid w:val="0087228E"/>
    <w:rsid w:val="00873E5C"/>
    <w:rsid w:val="00877F24"/>
    <w:rsid w:val="0088084A"/>
    <w:rsid w:val="00884F54"/>
    <w:rsid w:val="008860F2"/>
    <w:rsid w:val="0089226A"/>
    <w:rsid w:val="00892FA1"/>
    <w:rsid w:val="008939FF"/>
    <w:rsid w:val="00895D3F"/>
    <w:rsid w:val="00896CB9"/>
    <w:rsid w:val="008A09CF"/>
    <w:rsid w:val="008A2C05"/>
    <w:rsid w:val="008A4A0D"/>
    <w:rsid w:val="008A7527"/>
    <w:rsid w:val="008B3144"/>
    <w:rsid w:val="008C1177"/>
    <w:rsid w:val="008D4F69"/>
    <w:rsid w:val="008F227C"/>
    <w:rsid w:val="008F3D2F"/>
    <w:rsid w:val="008F45D3"/>
    <w:rsid w:val="008F734E"/>
    <w:rsid w:val="009012D4"/>
    <w:rsid w:val="009019AE"/>
    <w:rsid w:val="009062EA"/>
    <w:rsid w:val="009209EB"/>
    <w:rsid w:val="00926991"/>
    <w:rsid w:val="00937718"/>
    <w:rsid w:val="00942B66"/>
    <w:rsid w:val="00945E43"/>
    <w:rsid w:val="00951942"/>
    <w:rsid w:val="0095223D"/>
    <w:rsid w:val="00983B35"/>
    <w:rsid w:val="00992374"/>
    <w:rsid w:val="009A0632"/>
    <w:rsid w:val="009B093D"/>
    <w:rsid w:val="009D2992"/>
    <w:rsid w:val="009D2D98"/>
    <w:rsid w:val="009D3069"/>
    <w:rsid w:val="009D3E9E"/>
    <w:rsid w:val="009D5A56"/>
    <w:rsid w:val="009E107C"/>
    <w:rsid w:val="009F55F8"/>
    <w:rsid w:val="00A051A4"/>
    <w:rsid w:val="00A10DF3"/>
    <w:rsid w:val="00A206C7"/>
    <w:rsid w:val="00A23C43"/>
    <w:rsid w:val="00A248A3"/>
    <w:rsid w:val="00A26D30"/>
    <w:rsid w:val="00A36C43"/>
    <w:rsid w:val="00A36DA6"/>
    <w:rsid w:val="00A37895"/>
    <w:rsid w:val="00A52D62"/>
    <w:rsid w:val="00A61B03"/>
    <w:rsid w:val="00A64009"/>
    <w:rsid w:val="00A647C6"/>
    <w:rsid w:val="00A8029A"/>
    <w:rsid w:val="00A8525D"/>
    <w:rsid w:val="00A876A7"/>
    <w:rsid w:val="00A9442E"/>
    <w:rsid w:val="00A96762"/>
    <w:rsid w:val="00A97CFE"/>
    <w:rsid w:val="00AA6E54"/>
    <w:rsid w:val="00AA78DB"/>
    <w:rsid w:val="00AB0502"/>
    <w:rsid w:val="00AB4BA4"/>
    <w:rsid w:val="00AB7C79"/>
    <w:rsid w:val="00AC3411"/>
    <w:rsid w:val="00AC35A9"/>
    <w:rsid w:val="00AD77D1"/>
    <w:rsid w:val="00AE0FD9"/>
    <w:rsid w:val="00AE7FC1"/>
    <w:rsid w:val="00AF0162"/>
    <w:rsid w:val="00AF1693"/>
    <w:rsid w:val="00AF2EF6"/>
    <w:rsid w:val="00B013C5"/>
    <w:rsid w:val="00B05541"/>
    <w:rsid w:val="00B240C1"/>
    <w:rsid w:val="00B25F42"/>
    <w:rsid w:val="00B31019"/>
    <w:rsid w:val="00B360F6"/>
    <w:rsid w:val="00B41DC0"/>
    <w:rsid w:val="00B41E46"/>
    <w:rsid w:val="00B462C5"/>
    <w:rsid w:val="00B51325"/>
    <w:rsid w:val="00B65920"/>
    <w:rsid w:val="00B7232B"/>
    <w:rsid w:val="00B91815"/>
    <w:rsid w:val="00B935CE"/>
    <w:rsid w:val="00BA1889"/>
    <w:rsid w:val="00BA647A"/>
    <w:rsid w:val="00BB3FD1"/>
    <w:rsid w:val="00BB4BB5"/>
    <w:rsid w:val="00BB5DF2"/>
    <w:rsid w:val="00BC4155"/>
    <w:rsid w:val="00BC731C"/>
    <w:rsid w:val="00BD0DCF"/>
    <w:rsid w:val="00BD69B8"/>
    <w:rsid w:val="00C03E4A"/>
    <w:rsid w:val="00C05B45"/>
    <w:rsid w:val="00C14FB7"/>
    <w:rsid w:val="00C17286"/>
    <w:rsid w:val="00C22BD8"/>
    <w:rsid w:val="00C30B50"/>
    <w:rsid w:val="00C3466F"/>
    <w:rsid w:val="00C40360"/>
    <w:rsid w:val="00C43F79"/>
    <w:rsid w:val="00C47308"/>
    <w:rsid w:val="00C505BA"/>
    <w:rsid w:val="00C70204"/>
    <w:rsid w:val="00C7599D"/>
    <w:rsid w:val="00C802F5"/>
    <w:rsid w:val="00C817CA"/>
    <w:rsid w:val="00C83891"/>
    <w:rsid w:val="00C848AE"/>
    <w:rsid w:val="00C86387"/>
    <w:rsid w:val="00CA048E"/>
    <w:rsid w:val="00CB1676"/>
    <w:rsid w:val="00CB23B2"/>
    <w:rsid w:val="00CB7872"/>
    <w:rsid w:val="00CB7E20"/>
    <w:rsid w:val="00CD24F2"/>
    <w:rsid w:val="00CD2544"/>
    <w:rsid w:val="00CE6951"/>
    <w:rsid w:val="00CE7CEA"/>
    <w:rsid w:val="00CF0F58"/>
    <w:rsid w:val="00CF2380"/>
    <w:rsid w:val="00CF4564"/>
    <w:rsid w:val="00D013B8"/>
    <w:rsid w:val="00D02309"/>
    <w:rsid w:val="00D059BE"/>
    <w:rsid w:val="00D100F7"/>
    <w:rsid w:val="00D10E6E"/>
    <w:rsid w:val="00D14B1F"/>
    <w:rsid w:val="00D169CB"/>
    <w:rsid w:val="00D20E45"/>
    <w:rsid w:val="00D2100E"/>
    <w:rsid w:val="00D3194D"/>
    <w:rsid w:val="00D32F15"/>
    <w:rsid w:val="00D344E3"/>
    <w:rsid w:val="00D553AC"/>
    <w:rsid w:val="00D56588"/>
    <w:rsid w:val="00D60BEE"/>
    <w:rsid w:val="00D62FB0"/>
    <w:rsid w:val="00D65316"/>
    <w:rsid w:val="00D71DD0"/>
    <w:rsid w:val="00D7653D"/>
    <w:rsid w:val="00D94141"/>
    <w:rsid w:val="00D94446"/>
    <w:rsid w:val="00D96D33"/>
    <w:rsid w:val="00D97B7E"/>
    <w:rsid w:val="00DB1518"/>
    <w:rsid w:val="00DB1B43"/>
    <w:rsid w:val="00DB3B28"/>
    <w:rsid w:val="00DB5451"/>
    <w:rsid w:val="00DB605A"/>
    <w:rsid w:val="00DC0247"/>
    <w:rsid w:val="00DC60F3"/>
    <w:rsid w:val="00DD14C3"/>
    <w:rsid w:val="00DD5AC2"/>
    <w:rsid w:val="00DE27D5"/>
    <w:rsid w:val="00DF1448"/>
    <w:rsid w:val="00DF3498"/>
    <w:rsid w:val="00E0049C"/>
    <w:rsid w:val="00E0052F"/>
    <w:rsid w:val="00E01C38"/>
    <w:rsid w:val="00E04D40"/>
    <w:rsid w:val="00E07C9D"/>
    <w:rsid w:val="00E10AC3"/>
    <w:rsid w:val="00E15C95"/>
    <w:rsid w:val="00E21891"/>
    <w:rsid w:val="00E23100"/>
    <w:rsid w:val="00E27E3E"/>
    <w:rsid w:val="00E40512"/>
    <w:rsid w:val="00E43457"/>
    <w:rsid w:val="00E4381F"/>
    <w:rsid w:val="00E45092"/>
    <w:rsid w:val="00E67E72"/>
    <w:rsid w:val="00E72B65"/>
    <w:rsid w:val="00E74BC3"/>
    <w:rsid w:val="00E75560"/>
    <w:rsid w:val="00E8341A"/>
    <w:rsid w:val="00E83706"/>
    <w:rsid w:val="00E84CF6"/>
    <w:rsid w:val="00E8557B"/>
    <w:rsid w:val="00E91E9C"/>
    <w:rsid w:val="00E97363"/>
    <w:rsid w:val="00EA0413"/>
    <w:rsid w:val="00EA3AD8"/>
    <w:rsid w:val="00EA409E"/>
    <w:rsid w:val="00EC7F38"/>
    <w:rsid w:val="00ED0D76"/>
    <w:rsid w:val="00ED453E"/>
    <w:rsid w:val="00ED6186"/>
    <w:rsid w:val="00EE3060"/>
    <w:rsid w:val="00EF33B3"/>
    <w:rsid w:val="00EF44FF"/>
    <w:rsid w:val="00F0092B"/>
    <w:rsid w:val="00F037AB"/>
    <w:rsid w:val="00F04076"/>
    <w:rsid w:val="00F12BDB"/>
    <w:rsid w:val="00F16251"/>
    <w:rsid w:val="00F218BC"/>
    <w:rsid w:val="00F22D37"/>
    <w:rsid w:val="00F279D5"/>
    <w:rsid w:val="00F31081"/>
    <w:rsid w:val="00F32625"/>
    <w:rsid w:val="00F32872"/>
    <w:rsid w:val="00F604AD"/>
    <w:rsid w:val="00F62309"/>
    <w:rsid w:val="00F6725F"/>
    <w:rsid w:val="00F6749E"/>
    <w:rsid w:val="00F73892"/>
    <w:rsid w:val="00F7413C"/>
    <w:rsid w:val="00F822C7"/>
    <w:rsid w:val="00F833E4"/>
    <w:rsid w:val="00F918C2"/>
    <w:rsid w:val="00F946BA"/>
    <w:rsid w:val="00F95311"/>
    <w:rsid w:val="00F97C6C"/>
    <w:rsid w:val="00FC09B1"/>
    <w:rsid w:val="00FC221F"/>
    <w:rsid w:val="00FC24D6"/>
    <w:rsid w:val="00FC259E"/>
    <w:rsid w:val="00FC34C3"/>
    <w:rsid w:val="00FC4FE7"/>
    <w:rsid w:val="00FD4E61"/>
    <w:rsid w:val="00FD631C"/>
    <w:rsid w:val="00FE10F3"/>
    <w:rsid w:val="00FE1C04"/>
    <w:rsid w:val="00FF2C3B"/>
    <w:rsid w:val="00FF31DE"/>
    <w:rsid w:val="00FF53DE"/>
    <w:rsid w:val="00FF5ED7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05CA40"/>
  <w15:docId w15:val="{2F7A885D-20F8-4EDC-B7A1-B1074B76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B0502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EA041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A0413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EA0413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0413"/>
    <w:rPr>
      <w:color w:val="0000FF"/>
      <w:u w:val="single"/>
    </w:rPr>
  </w:style>
  <w:style w:type="paragraph" w:customStyle="1" w:styleId="Cargo">
    <w:name w:val="Cargo"/>
    <w:next w:val="Realizaes"/>
    <w:rsid w:val="00EA0413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EA0413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EA041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EA0413"/>
    <w:pPr>
      <w:spacing w:after="120"/>
    </w:pPr>
  </w:style>
  <w:style w:type="paragraph" w:styleId="BodyTextIndent">
    <w:name w:val="Body Text Indent"/>
    <w:basedOn w:val="Normal"/>
    <w:rsid w:val="00EA0413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EA0413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EA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unhideWhenUsed/>
    <w:rsid w:val="00C505B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505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505BA"/>
    <w:rPr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05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05BA"/>
    <w:rPr>
      <w:b/>
      <w:bCs/>
      <w:lang w:eastAsia="pt-BR"/>
    </w:rPr>
  </w:style>
  <w:style w:type="paragraph" w:styleId="ListParagraph">
    <w:name w:val="List Paragraph"/>
    <w:basedOn w:val="Normal"/>
    <w:uiPriority w:val="34"/>
    <w:qFormat/>
    <w:rsid w:val="005D4925"/>
    <w:pPr>
      <w:ind w:left="720"/>
      <w:contextualSpacing/>
    </w:pPr>
  </w:style>
  <w:style w:type="table" w:styleId="TableGrid">
    <w:name w:val="Table Grid"/>
    <w:basedOn w:val="TableNormal"/>
    <w:rsid w:val="00D32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rsid w:val="007E66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E66AC"/>
    <w:rPr>
      <w:color w:val="800080" w:themeColor="followedHyperlink"/>
      <w:u w:val="single"/>
    </w:rPr>
  </w:style>
  <w:style w:type="numbering" w:customStyle="1" w:styleId="CurrentList1">
    <w:name w:val="Current List1"/>
    <w:uiPriority w:val="99"/>
    <w:rsid w:val="00543600"/>
    <w:pPr>
      <w:numPr>
        <w:numId w:val="18"/>
      </w:numPr>
    </w:pPr>
  </w:style>
  <w:style w:type="paragraph" w:styleId="Revision">
    <w:name w:val="Revision"/>
    <w:hidden/>
    <w:uiPriority w:val="99"/>
    <w:semiHidden/>
    <w:rsid w:val="00E10AC3"/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gnesh.sureshkumar@gatech.ed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t-reserve.vercel.app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ghazanfar922.wixsite.com/unwrappd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www.github.com/VigneshSK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gneshsk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52C5-72EE-8F4A-B80B-0347B2307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T&amp;M Resume Template 2013</vt:lpstr>
    </vt:vector>
  </TitlesOfParts>
  <Company>Lipp Engenharia</Company>
  <LinksUpToDate>false</LinksUpToDate>
  <CharactersWithSpaces>4363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T&amp;M Resume Template 2013</dc:title>
  <dc:creator>Lynch, Anne Michelle</dc:creator>
  <cp:lastModifiedBy>Suresh Kumar, Vignesh</cp:lastModifiedBy>
  <cp:revision>44</cp:revision>
  <cp:lastPrinted>2024-07-18T16:28:00Z</cp:lastPrinted>
  <dcterms:created xsi:type="dcterms:W3CDTF">2024-06-10T23:44:00Z</dcterms:created>
  <dcterms:modified xsi:type="dcterms:W3CDTF">2024-07-18T16:56:00Z</dcterms:modified>
</cp:coreProperties>
</file>